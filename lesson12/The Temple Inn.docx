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69FA" w14:textId="77777777" w:rsidR="00770FED" w:rsidRPr="00770FED" w:rsidRDefault="005B22F1" w:rsidP="005B22F1">
      <w:pPr>
        <w:jc w:val="center"/>
        <w:rPr>
          <w:b/>
          <w:bCs/>
          <w:sz w:val="24"/>
          <w:szCs w:val="24"/>
        </w:rPr>
      </w:pPr>
      <w:r w:rsidRPr="00770FED">
        <w:rPr>
          <w:b/>
          <w:bCs/>
          <w:sz w:val="24"/>
          <w:szCs w:val="24"/>
        </w:rPr>
        <w:t>The Temple Inn &amp; Suites</w:t>
      </w:r>
      <w:r w:rsidRPr="00770FED">
        <w:rPr>
          <w:b/>
          <w:bCs/>
          <w:sz w:val="24"/>
          <w:szCs w:val="24"/>
        </w:rPr>
        <w:t xml:space="preserve">: </w:t>
      </w:r>
    </w:p>
    <w:p w14:paraId="417F5A81" w14:textId="357CEC9F" w:rsidR="005B22F1" w:rsidRPr="00770FED" w:rsidRDefault="005B22F1" w:rsidP="005B22F1">
      <w:pPr>
        <w:jc w:val="center"/>
        <w:rPr>
          <w:b/>
          <w:bCs/>
          <w:sz w:val="24"/>
          <w:szCs w:val="24"/>
        </w:rPr>
      </w:pPr>
      <w:r w:rsidRPr="00770FED">
        <w:rPr>
          <w:b/>
          <w:bCs/>
          <w:sz w:val="24"/>
          <w:szCs w:val="24"/>
        </w:rPr>
        <w:t>Website Planning Document</w:t>
      </w:r>
    </w:p>
    <w:p w14:paraId="63E8B942" w14:textId="77777777" w:rsidR="005B22F1" w:rsidRPr="005B22F1" w:rsidRDefault="005B22F1" w:rsidP="005B22F1">
      <w:pPr>
        <w:jc w:val="center"/>
        <w:rPr>
          <w:ins w:id="0" w:author="Flores, Jorge Andres" w:date="2022-03-21T17:40:00Z"/>
          <w:b/>
          <w:bCs/>
          <w:sz w:val="28"/>
          <w:szCs w:val="28"/>
        </w:rPr>
      </w:pPr>
    </w:p>
    <w:p w14:paraId="01194370" w14:textId="38F8F297" w:rsidR="00F20E2A" w:rsidRPr="00770FED" w:rsidRDefault="00F20E2A">
      <w:pPr>
        <w:rPr>
          <w:b/>
          <w:bCs/>
          <w:sz w:val="24"/>
          <w:szCs w:val="24"/>
        </w:rPr>
      </w:pPr>
      <w:r w:rsidRPr="00770FED">
        <w:rPr>
          <w:b/>
          <w:bCs/>
          <w:sz w:val="24"/>
          <w:szCs w:val="24"/>
        </w:rPr>
        <w:t>Site Purpose</w:t>
      </w:r>
    </w:p>
    <w:p w14:paraId="2A0D34B8" w14:textId="61EED710" w:rsidR="00F20E2A" w:rsidRPr="00770FED" w:rsidRDefault="00F20E2A" w:rsidP="00770FED">
      <w:pPr>
        <w:ind w:firstLine="720"/>
        <w:rPr>
          <w:sz w:val="24"/>
          <w:szCs w:val="24"/>
        </w:rPr>
      </w:pPr>
      <w:r w:rsidRPr="00770FED">
        <w:rPr>
          <w:sz w:val="24"/>
          <w:szCs w:val="24"/>
        </w:rPr>
        <w:t>T</w:t>
      </w:r>
      <w:r w:rsidRPr="00770FED">
        <w:rPr>
          <w:sz w:val="24"/>
          <w:szCs w:val="24"/>
        </w:rPr>
        <w:t>o promote and provide information about the specialized services that this hotel chain offers to meet the needs of temple patrons who come to serve in the temple or who participate in events such as sealings, weddings, receptions, and youth trips.</w:t>
      </w:r>
    </w:p>
    <w:p w14:paraId="10C23DFD" w14:textId="41469F7A" w:rsidR="00F20E2A" w:rsidRPr="00770FED" w:rsidRDefault="00F20E2A">
      <w:pPr>
        <w:rPr>
          <w:sz w:val="24"/>
          <w:szCs w:val="24"/>
        </w:rPr>
      </w:pPr>
    </w:p>
    <w:p w14:paraId="4C8C39AC" w14:textId="1005DFFC" w:rsidR="00F20E2A" w:rsidRPr="00770FED" w:rsidRDefault="00F20E2A">
      <w:pPr>
        <w:rPr>
          <w:b/>
          <w:bCs/>
          <w:sz w:val="24"/>
          <w:szCs w:val="24"/>
        </w:rPr>
      </w:pPr>
      <w:r w:rsidRPr="00770FED">
        <w:rPr>
          <w:b/>
          <w:bCs/>
          <w:sz w:val="24"/>
          <w:szCs w:val="24"/>
        </w:rPr>
        <w:t>Target Audience</w:t>
      </w:r>
    </w:p>
    <w:p w14:paraId="4C6E90E0" w14:textId="357C865B" w:rsidR="00F20E2A" w:rsidRPr="00770FED" w:rsidRDefault="00F20E2A" w:rsidP="00770FED">
      <w:pPr>
        <w:ind w:firstLine="720"/>
        <w:rPr>
          <w:sz w:val="24"/>
          <w:szCs w:val="24"/>
        </w:rPr>
      </w:pPr>
      <w:r w:rsidRPr="00770FED">
        <w:rPr>
          <w:sz w:val="24"/>
          <w:szCs w:val="24"/>
        </w:rPr>
        <w:t>The owner-operated company caters to temple workers, patrons, and their families by providing specialized services and accommodations that meet the needs of those patrons.</w:t>
      </w:r>
      <w:r w:rsidRPr="00770FED">
        <w:rPr>
          <w:sz w:val="24"/>
          <w:szCs w:val="24"/>
        </w:rPr>
        <w:t xml:space="preserve"> From age 18 and up. </w:t>
      </w:r>
    </w:p>
    <w:p w14:paraId="053B231C" w14:textId="48BE98AD" w:rsidR="00F20E2A" w:rsidRPr="00770FED" w:rsidRDefault="00F20E2A">
      <w:pPr>
        <w:rPr>
          <w:sz w:val="24"/>
          <w:szCs w:val="24"/>
        </w:rPr>
      </w:pPr>
    </w:p>
    <w:p w14:paraId="52F404D4" w14:textId="0ADCA706" w:rsidR="00F20E2A" w:rsidRPr="00770FED" w:rsidRDefault="00CF6AE3">
      <w:pPr>
        <w:rPr>
          <w:b/>
          <w:bCs/>
          <w:sz w:val="24"/>
          <w:szCs w:val="24"/>
        </w:rPr>
      </w:pPr>
      <w:r w:rsidRPr="00770FED">
        <w:rPr>
          <w:b/>
          <w:bCs/>
          <w:noProof/>
          <w:sz w:val="24"/>
          <w:szCs w:val="24"/>
        </w:rPr>
        <w:drawing>
          <wp:anchor distT="0" distB="0" distL="114300" distR="114300" simplePos="0" relativeHeight="251658240" behindDoc="1" locked="0" layoutInCell="1" allowOverlap="1" wp14:anchorId="70624BBD" wp14:editId="01E69EC7">
            <wp:simplePos x="0" y="0"/>
            <wp:positionH relativeFrom="margin">
              <wp:align>center</wp:align>
            </wp:positionH>
            <wp:positionV relativeFrom="paragraph">
              <wp:posOffset>287020</wp:posOffset>
            </wp:positionV>
            <wp:extent cx="5080440" cy="2845046"/>
            <wp:effectExtent l="0" t="0" r="6350" b="0"/>
            <wp:wrapTight wrapText="bothSides">
              <wp:wrapPolygon edited="0">
                <wp:start x="0" y="0"/>
                <wp:lineTo x="0" y="19527"/>
                <wp:lineTo x="243" y="20829"/>
                <wp:lineTo x="21303" y="20829"/>
                <wp:lineTo x="21546" y="19527"/>
                <wp:lineTo x="21546" y="0"/>
                <wp:lineTo x="0" y="0"/>
              </wp:wrapPolygon>
            </wp:wrapTight>
            <wp:docPr id="2" name="Picture 2" descr="A picture containing the color scheme of th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he color scheme of the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80440" cy="2845046"/>
                    </a:xfrm>
                    <a:prstGeom prst="rect">
                      <a:avLst/>
                    </a:prstGeom>
                  </pic:spPr>
                </pic:pic>
              </a:graphicData>
            </a:graphic>
          </wp:anchor>
        </w:drawing>
      </w:r>
      <w:r w:rsidR="00F20E2A" w:rsidRPr="00770FED">
        <w:rPr>
          <w:b/>
          <w:bCs/>
          <w:sz w:val="24"/>
          <w:szCs w:val="24"/>
        </w:rPr>
        <w:t>Color Scheme</w:t>
      </w:r>
    </w:p>
    <w:p w14:paraId="3F413A70" w14:textId="0765DCA3" w:rsidR="00F20E2A" w:rsidRPr="00770FED" w:rsidRDefault="00F20E2A">
      <w:pPr>
        <w:rPr>
          <w:sz w:val="24"/>
          <w:szCs w:val="24"/>
        </w:rPr>
      </w:pPr>
    </w:p>
    <w:p w14:paraId="69CE105D" w14:textId="2ED157CD" w:rsidR="00CF6AE3" w:rsidRPr="00770FED" w:rsidRDefault="00CF6AE3">
      <w:pPr>
        <w:rPr>
          <w:sz w:val="24"/>
          <w:szCs w:val="24"/>
        </w:rPr>
      </w:pPr>
    </w:p>
    <w:p w14:paraId="30220CA5" w14:textId="254BE01F" w:rsidR="00CF6AE3" w:rsidRPr="00770FED" w:rsidRDefault="00CF6AE3">
      <w:pPr>
        <w:rPr>
          <w:sz w:val="24"/>
          <w:szCs w:val="24"/>
        </w:rPr>
      </w:pPr>
    </w:p>
    <w:p w14:paraId="6AE1D85B" w14:textId="753605C1" w:rsidR="00CF6AE3" w:rsidRPr="00770FED" w:rsidRDefault="00CF6AE3">
      <w:pPr>
        <w:rPr>
          <w:sz w:val="24"/>
          <w:szCs w:val="24"/>
        </w:rPr>
      </w:pPr>
    </w:p>
    <w:p w14:paraId="3487B021" w14:textId="547CB4EF" w:rsidR="00CF6AE3" w:rsidRPr="00770FED" w:rsidRDefault="00CF6AE3">
      <w:pPr>
        <w:rPr>
          <w:sz w:val="24"/>
          <w:szCs w:val="24"/>
        </w:rPr>
      </w:pPr>
    </w:p>
    <w:p w14:paraId="4F361196" w14:textId="684D7C62" w:rsidR="00CF6AE3" w:rsidRPr="00770FED" w:rsidRDefault="00CF6AE3">
      <w:pPr>
        <w:rPr>
          <w:sz w:val="24"/>
          <w:szCs w:val="24"/>
        </w:rPr>
      </w:pPr>
    </w:p>
    <w:p w14:paraId="7FA9B415" w14:textId="2C6E8CD4" w:rsidR="00CF6AE3" w:rsidRPr="00770FED" w:rsidRDefault="00CF6AE3">
      <w:pPr>
        <w:rPr>
          <w:sz w:val="24"/>
          <w:szCs w:val="24"/>
        </w:rPr>
      </w:pPr>
    </w:p>
    <w:p w14:paraId="281D7CF4" w14:textId="0E4F719D" w:rsidR="00CF6AE3" w:rsidRPr="00770FED" w:rsidRDefault="00CF6AE3">
      <w:pPr>
        <w:rPr>
          <w:sz w:val="24"/>
          <w:szCs w:val="24"/>
        </w:rPr>
      </w:pPr>
    </w:p>
    <w:p w14:paraId="18C646C4" w14:textId="09957F8F" w:rsidR="00CF6AE3" w:rsidRPr="00770FED" w:rsidRDefault="00CF6AE3">
      <w:pPr>
        <w:rPr>
          <w:sz w:val="24"/>
          <w:szCs w:val="24"/>
        </w:rPr>
      </w:pPr>
    </w:p>
    <w:p w14:paraId="474B46D3" w14:textId="2DE8D722" w:rsidR="00CF6AE3" w:rsidRPr="00770FED" w:rsidRDefault="00CF6AE3">
      <w:pPr>
        <w:rPr>
          <w:sz w:val="24"/>
          <w:szCs w:val="24"/>
        </w:rPr>
      </w:pPr>
    </w:p>
    <w:p w14:paraId="24599E6E" w14:textId="77777777" w:rsidR="00CF6AE3" w:rsidRPr="00770FED" w:rsidRDefault="00CF6AE3">
      <w:pPr>
        <w:rPr>
          <w:sz w:val="24"/>
          <w:szCs w:val="24"/>
        </w:rPr>
      </w:pPr>
    </w:p>
    <w:p w14:paraId="4CC87DE6" w14:textId="77777777" w:rsidR="00483A6B" w:rsidRDefault="00483A6B">
      <w:pPr>
        <w:rPr>
          <w:b/>
          <w:bCs/>
          <w:sz w:val="24"/>
          <w:szCs w:val="24"/>
        </w:rPr>
      </w:pPr>
    </w:p>
    <w:p w14:paraId="13B4B2F8" w14:textId="77777777" w:rsidR="00483A6B" w:rsidRDefault="00483A6B">
      <w:pPr>
        <w:rPr>
          <w:b/>
          <w:bCs/>
          <w:sz w:val="24"/>
          <w:szCs w:val="24"/>
        </w:rPr>
      </w:pPr>
    </w:p>
    <w:p w14:paraId="109FC5FE" w14:textId="77777777" w:rsidR="00483A6B" w:rsidRDefault="00483A6B">
      <w:pPr>
        <w:rPr>
          <w:b/>
          <w:bCs/>
          <w:sz w:val="24"/>
          <w:szCs w:val="24"/>
        </w:rPr>
      </w:pPr>
    </w:p>
    <w:p w14:paraId="5891FBF5" w14:textId="5A001C39" w:rsidR="00CF6AE3" w:rsidRDefault="00CF6AE3">
      <w:pPr>
        <w:rPr>
          <w:b/>
          <w:bCs/>
          <w:sz w:val="24"/>
          <w:szCs w:val="24"/>
        </w:rPr>
      </w:pPr>
      <w:r w:rsidRPr="00770FED">
        <w:rPr>
          <w:b/>
          <w:bCs/>
          <w:sz w:val="24"/>
          <w:szCs w:val="24"/>
        </w:rPr>
        <w:lastRenderedPageBreak/>
        <w:t>Typography</w:t>
      </w:r>
      <w:r w:rsidR="00483A6B">
        <w:rPr>
          <w:b/>
          <w:bCs/>
          <w:sz w:val="24"/>
          <w:szCs w:val="24"/>
        </w:rPr>
        <w:t xml:space="preserve">                                                                         Site Map</w:t>
      </w:r>
    </w:p>
    <w:p w14:paraId="32D339F3" w14:textId="51479CD5" w:rsidR="00483A6B" w:rsidRPr="00770FED" w:rsidRDefault="00483A6B">
      <w:pPr>
        <w:rPr>
          <w:b/>
          <w:bCs/>
          <w:sz w:val="24"/>
          <w:szCs w:val="24"/>
        </w:rPr>
      </w:pPr>
      <w:ins w:id="1" w:author="Flores, Jorge Andres" w:date="2022-03-21T17:36:00Z">
        <w:r>
          <w:rPr>
            <w:noProof/>
          </w:rPr>
          <w:drawing>
            <wp:anchor distT="0" distB="0" distL="114300" distR="114300" simplePos="0" relativeHeight="251659264" behindDoc="1" locked="0" layoutInCell="1" allowOverlap="1" wp14:anchorId="1C8626A6" wp14:editId="4D3DBB91">
              <wp:simplePos x="0" y="0"/>
              <wp:positionH relativeFrom="margin">
                <wp:posOffset>3169920</wp:posOffset>
              </wp:positionH>
              <wp:positionV relativeFrom="paragraph">
                <wp:posOffset>223520</wp:posOffset>
              </wp:positionV>
              <wp:extent cx="3215640" cy="2164080"/>
              <wp:effectExtent l="0" t="0" r="0" b="64770"/>
              <wp:wrapTight wrapText="bothSides">
                <wp:wrapPolygon edited="0">
                  <wp:start x="7038" y="0"/>
                  <wp:lineTo x="7038" y="3042"/>
                  <wp:lineTo x="384" y="5894"/>
                  <wp:lineTo x="384" y="10077"/>
                  <wp:lineTo x="10365" y="12169"/>
                  <wp:lineTo x="14332" y="12169"/>
                  <wp:lineTo x="14332" y="19014"/>
                  <wp:lineTo x="14972" y="21296"/>
                  <wp:lineTo x="15100" y="22056"/>
                  <wp:lineTo x="21242" y="22056"/>
                  <wp:lineTo x="21370" y="12169"/>
                  <wp:lineTo x="19834" y="9127"/>
                  <wp:lineTo x="19962" y="5894"/>
                  <wp:lineTo x="13180" y="3042"/>
                  <wp:lineTo x="13180" y="0"/>
                  <wp:lineTo x="7038" y="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anchor>
          </w:drawing>
        </w:r>
      </w:ins>
    </w:p>
    <w:tbl>
      <w:tblPr>
        <w:tblStyle w:val="TableGrid"/>
        <w:tblW w:w="0" w:type="auto"/>
        <w:tblLook w:val="04A0" w:firstRow="1" w:lastRow="0" w:firstColumn="1" w:lastColumn="0" w:noHBand="0" w:noVBand="1"/>
      </w:tblPr>
      <w:tblGrid>
        <w:gridCol w:w="1342"/>
        <w:gridCol w:w="2073"/>
        <w:gridCol w:w="1066"/>
      </w:tblGrid>
      <w:tr w:rsidR="00D8773F" w:rsidRPr="00770FED" w14:paraId="7B25FD09" w14:textId="77777777" w:rsidTr="00483A6B">
        <w:tc>
          <w:tcPr>
            <w:tcW w:w="1342" w:type="dxa"/>
          </w:tcPr>
          <w:p w14:paraId="5C9B5F08" w14:textId="59E26263" w:rsidR="00D8773F" w:rsidRPr="00770FED" w:rsidRDefault="00D8773F" w:rsidP="00D8773F">
            <w:pPr>
              <w:jc w:val="center"/>
              <w:rPr>
                <w:sz w:val="24"/>
                <w:szCs w:val="24"/>
              </w:rPr>
            </w:pPr>
            <w:r w:rsidRPr="00770FED">
              <w:rPr>
                <w:sz w:val="24"/>
                <w:szCs w:val="24"/>
              </w:rPr>
              <w:t>Destination</w:t>
            </w:r>
          </w:p>
        </w:tc>
        <w:tc>
          <w:tcPr>
            <w:tcW w:w="2073" w:type="dxa"/>
          </w:tcPr>
          <w:p w14:paraId="4F99AB05" w14:textId="094C787D" w:rsidR="00D8773F" w:rsidRPr="00770FED" w:rsidRDefault="00D8773F" w:rsidP="00D8773F">
            <w:pPr>
              <w:jc w:val="center"/>
              <w:rPr>
                <w:sz w:val="24"/>
                <w:szCs w:val="24"/>
              </w:rPr>
            </w:pPr>
            <w:r w:rsidRPr="00770FED">
              <w:rPr>
                <w:sz w:val="24"/>
                <w:szCs w:val="24"/>
              </w:rPr>
              <w:t>Font</w:t>
            </w:r>
          </w:p>
        </w:tc>
        <w:tc>
          <w:tcPr>
            <w:tcW w:w="630" w:type="dxa"/>
          </w:tcPr>
          <w:p w14:paraId="5542B4FC" w14:textId="4AC5A303" w:rsidR="00D8773F" w:rsidRPr="00770FED" w:rsidRDefault="00D8773F" w:rsidP="00D8773F">
            <w:pPr>
              <w:jc w:val="center"/>
              <w:rPr>
                <w:sz w:val="24"/>
                <w:szCs w:val="24"/>
              </w:rPr>
            </w:pPr>
            <w:r w:rsidRPr="00770FED">
              <w:rPr>
                <w:sz w:val="24"/>
                <w:szCs w:val="24"/>
              </w:rPr>
              <w:t>Color</w:t>
            </w:r>
          </w:p>
        </w:tc>
      </w:tr>
      <w:tr w:rsidR="00D8773F" w:rsidRPr="00770FED" w14:paraId="1A5C59FE" w14:textId="77777777" w:rsidTr="00483A6B">
        <w:tc>
          <w:tcPr>
            <w:tcW w:w="1342" w:type="dxa"/>
          </w:tcPr>
          <w:p w14:paraId="7B694C22" w14:textId="7D00B767" w:rsidR="00D8773F" w:rsidRPr="00770FED" w:rsidRDefault="00D8773F">
            <w:pPr>
              <w:rPr>
                <w:sz w:val="24"/>
                <w:szCs w:val="24"/>
              </w:rPr>
            </w:pPr>
            <w:r w:rsidRPr="00770FED">
              <w:rPr>
                <w:sz w:val="24"/>
                <w:szCs w:val="24"/>
              </w:rPr>
              <w:t>H1</w:t>
            </w:r>
          </w:p>
        </w:tc>
        <w:tc>
          <w:tcPr>
            <w:tcW w:w="2073" w:type="dxa"/>
          </w:tcPr>
          <w:p w14:paraId="119ABCF3" w14:textId="0ABA1198" w:rsidR="00D8773F" w:rsidRPr="00770FED" w:rsidRDefault="00D8773F">
            <w:pPr>
              <w:rPr>
                <w:sz w:val="24"/>
                <w:szCs w:val="24"/>
              </w:rPr>
            </w:pPr>
            <w:r w:rsidRPr="00770FED">
              <w:rPr>
                <w:sz w:val="24"/>
                <w:szCs w:val="24"/>
              </w:rPr>
              <w:t>Quattrocento</w:t>
            </w:r>
          </w:p>
        </w:tc>
        <w:tc>
          <w:tcPr>
            <w:tcW w:w="630" w:type="dxa"/>
          </w:tcPr>
          <w:p w14:paraId="784F6ED8" w14:textId="74737EE0" w:rsidR="00D8773F" w:rsidRPr="00770FED" w:rsidRDefault="00D8773F" w:rsidP="005B22F1">
            <w:pPr>
              <w:jc w:val="center"/>
              <w:rPr>
                <w:sz w:val="24"/>
                <w:szCs w:val="24"/>
              </w:rPr>
            </w:pPr>
            <w:ins w:id="2" w:author="Flores, Jorge Andres" w:date="2022-03-21T17:33:00Z">
              <w:r w:rsidRPr="00770FED">
                <w:rPr>
                  <w:sz w:val="24"/>
                  <w:szCs w:val="24"/>
                </w:rPr>
                <w:t>#262626</w:t>
              </w:r>
            </w:ins>
          </w:p>
        </w:tc>
      </w:tr>
      <w:tr w:rsidR="00D8773F" w:rsidRPr="00770FED" w14:paraId="347AFEBA" w14:textId="77777777" w:rsidTr="00483A6B">
        <w:tc>
          <w:tcPr>
            <w:tcW w:w="1342" w:type="dxa"/>
          </w:tcPr>
          <w:p w14:paraId="63F5331F" w14:textId="59FE27DC" w:rsidR="00D8773F" w:rsidRPr="00770FED" w:rsidRDefault="00D8773F">
            <w:pPr>
              <w:rPr>
                <w:sz w:val="24"/>
                <w:szCs w:val="24"/>
              </w:rPr>
            </w:pPr>
            <w:r w:rsidRPr="00770FED">
              <w:rPr>
                <w:sz w:val="24"/>
                <w:szCs w:val="24"/>
              </w:rPr>
              <w:t>H2</w:t>
            </w:r>
          </w:p>
        </w:tc>
        <w:tc>
          <w:tcPr>
            <w:tcW w:w="2073" w:type="dxa"/>
          </w:tcPr>
          <w:p w14:paraId="50B721E6" w14:textId="6FA8CAC7" w:rsidR="00D8773F" w:rsidRPr="00770FED" w:rsidRDefault="00D8773F">
            <w:pPr>
              <w:rPr>
                <w:sz w:val="24"/>
                <w:szCs w:val="24"/>
              </w:rPr>
            </w:pPr>
            <w:r w:rsidRPr="00770FED">
              <w:rPr>
                <w:sz w:val="24"/>
                <w:szCs w:val="24"/>
              </w:rPr>
              <w:t>Quattrocento</w:t>
            </w:r>
          </w:p>
        </w:tc>
        <w:tc>
          <w:tcPr>
            <w:tcW w:w="630" w:type="dxa"/>
          </w:tcPr>
          <w:p w14:paraId="1C9C5524" w14:textId="2B599A48" w:rsidR="00D8773F" w:rsidRPr="00770FED" w:rsidRDefault="00B031B6" w:rsidP="005B22F1">
            <w:pPr>
              <w:jc w:val="center"/>
              <w:rPr>
                <w:sz w:val="24"/>
                <w:szCs w:val="24"/>
              </w:rPr>
            </w:pPr>
            <w:ins w:id="3" w:author="Flores, Jorge Andres" w:date="2022-03-21T17:33:00Z">
              <w:r w:rsidRPr="00770FED">
                <w:rPr>
                  <w:sz w:val="24"/>
                  <w:szCs w:val="24"/>
                </w:rPr>
                <w:t>#262626</w:t>
              </w:r>
            </w:ins>
          </w:p>
        </w:tc>
      </w:tr>
      <w:tr w:rsidR="00D8773F" w:rsidRPr="00770FED" w14:paraId="0541F9D5" w14:textId="77777777" w:rsidTr="00483A6B">
        <w:tc>
          <w:tcPr>
            <w:tcW w:w="1342" w:type="dxa"/>
          </w:tcPr>
          <w:p w14:paraId="6D8AE555" w14:textId="05CC7E95" w:rsidR="00D8773F" w:rsidRPr="00770FED" w:rsidRDefault="00D8773F">
            <w:pPr>
              <w:rPr>
                <w:sz w:val="24"/>
                <w:szCs w:val="24"/>
              </w:rPr>
            </w:pPr>
            <w:r w:rsidRPr="00770FED">
              <w:rPr>
                <w:sz w:val="24"/>
                <w:szCs w:val="24"/>
              </w:rPr>
              <w:t>H3</w:t>
            </w:r>
          </w:p>
        </w:tc>
        <w:tc>
          <w:tcPr>
            <w:tcW w:w="2073" w:type="dxa"/>
          </w:tcPr>
          <w:p w14:paraId="048CDDD3" w14:textId="6128C9EF" w:rsidR="00D8773F" w:rsidRPr="00770FED" w:rsidRDefault="00D8773F">
            <w:pPr>
              <w:rPr>
                <w:sz w:val="24"/>
                <w:szCs w:val="24"/>
              </w:rPr>
            </w:pPr>
            <w:r w:rsidRPr="00770FED">
              <w:rPr>
                <w:sz w:val="24"/>
                <w:szCs w:val="24"/>
              </w:rPr>
              <w:t>Quattrocento</w:t>
            </w:r>
          </w:p>
        </w:tc>
        <w:tc>
          <w:tcPr>
            <w:tcW w:w="630" w:type="dxa"/>
          </w:tcPr>
          <w:p w14:paraId="2B26A984" w14:textId="012D6059" w:rsidR="00D8773F" w:rsidRPr="00770FED" w:rsidRDefault="00B031B6" w:rsidP="005B22F1">
            <w:pPr>
              <w:jc w:val="center"/>
              <w:rPr>
                <w:sz w:val="24"/>
                <w:szCs w:val="24"/>
              </w:rPr>
            </w:pPr>
            <w:ins w:id="4" w:author="Flores, Jorge Andres" w:date="2022-03-21T17:33:00Z">
              <w:r w:rsidRPr="00770FED">
                <w:rPr>
                  <w:sz w:val="24"/>
                  <w:szCs w:val="24"/>
                </w:rPr>
                <w:t>#262626</w:t>
              </w:r>
            </w:ins>
          </w:p>
        </w:tc>
      </w:tr>
      <w:tr w:rsidR="00D8773F" w:rsidRPr="00770FED" w14:paraId="4825FC98" w14:textId="77777777" w:rsidTr="00483A6B">
        <w:tc>
          <w:tcPr>
            <w:tcW w:w="1342" w:type="dxa"/>
          </w:tcPr>
          <w:p w14:paraId="4F1A21CA" w14:textId="29CD2335" w:rsidR="00D8773F" w:rsidRPr="00770FED" w:rsidRDefault="00D8773F">
            <w:pPr>
              <w:rPr>
                <w:sz w:val="24"/>
                <w:szCs w:val="24"/>
              </w:rPr>
            </w:pPr>
            <w:r w:rsidRPr="00770FED">
              <w:rPr>
                <w:sz w:val="24"/>
                <w:szCs w:val="24"/>
              </w:rPr>
              <w:t>Navigation</w:t>
            </w:r>
          </w:p>
        </w:tc>
        <w:tc>
          <w:tcPr>
            <w:tcW w:w="2073" w:type="dxa"/>
          </w:tcPr>
          <w:p w14:paraId="388F322D" w14:textId="2FE8D19C" w:rsidR="00D8773F" w:rsidRPr="00770FED" w:rsidRDefault="00D8773F">
            <w:pPr>
              <w:rPr>
                <w:sz w:val="24"/>
                <w:szCs w:val="24"/>
              </w:rPr>
            </w:pPr>
            <w:r w:rsidRPr="00770FED">
              <w:rPr>
                <w:sz w:val="24"/>
                <w:szCs w:val="24"/>
              </w:rPr>
              <w:t>Fanwood Text</w:t>
            </w:r>
          </w:p>
        </w:tc>
        <w:tc>
          <w:tcPr>
            <w:tcW w:w="630" w:type="dxa"/>
          </w:tcPr>
          <w:p w14:paraId="6884C27C" w14:textId="414D777B" w:rsidR="00D8773F" w:rsidRPr="00770FED" w:rsidRDefault="00B031B6" w:rsidP="005B22F1">
            <w:pPr>
              <w:jc w:val="center"/>
              <w:rPr>
                <w:sz w:val="24"/>
                <w:szCs w:val="24"/>
              </w:rPr>
            </w:pPr>
            <w:ins w:id="5" w:author="Flores, Jorge Andres" w:date="2022-03-21T17:33:00Z">
              <w:r w:rsidRPr="00770FED">
                <w:rPr>
                  <w:sz w:val="24"/>
                  <w:szCs w:val="24"/>
                </w:rPr>
                <w:t>#262626</w:t>
              </w:r>
            </w:ins>
          </w:p>
        </w:tc>
      </w:tr>
      <w:tr w:rsidR="00D8773F" w:rsidRPr="00770FED" w14:paraId="64D70BBF" w14:textId="77777777" w:rsidTr="00483A6B">
        <w:tc>
          <w:tcPr>
            <w:tcW w:w="1342" w:type="dxa"/>
          </w:tcPr>
          <w:p w14:paraId="6D180724" w14:textId="379D1551" w:rsidR="00D8773F" w:rsidRPr="00770FED" w:rsidRDefault="00D8773F">
            <w:pPr>
              <w:rPr>
                <w:sz w:val="24"/>
                <w:szCs w:val="24"/>
              </w:rPr>
            </w:pPr>
            <w:r w:rsidRPr="00770FED">
              <w:rPr>
                <w:sz w:val="24"/>
                <w:szCs w:val="24"/>
              </w:rPr>
              <w:t>Paragraph</w:t>
            </w:r>
          </w:p>
        </w:tc>
        <w:tc>
          <w:tcPr>
            <w:tcW w:w="2073" w:type="dxa"/>
          </w:tcPr>
          <w:p w14:paraId="4DD6DF6C" w14:textId="53E4D6E9" w:rsidR="00D8773F" w:rsidRPr="00770FED" w:rsidRDefault="00D8773F">
            <w:pPr>
              <w:rPr>
                <w:sz w:val="24"/>
                <w:szCs w:val="24"/>
              </w:rPr>
            </w:pPr>
            <w:r w:rsidRPr="00770FED">
              <w:rPr>
                <w:sz w:val="24"/>
                <w:szCs w:val="24"/>
              </w:rPr>
              <w:t>Quattrocento Sans</w:t>
            </w:r>
          </w:p>
        </w:tc>
        <w:tc>
          <w:tcPr>
            <w:tcW w:w="630" w:type="dxa"/>
          </w:tcPr>
          <w:p w14:paraId="47460913" w14:textId="2CCE4BCC" w:rsidR="00D8773F" w:rsidRPr="00770FED" w:rsidRDefault="00B031B6" w:rsidP="005B22F1">
            <w:pPr>
              <w:jc w:val="center"/>
              <w:rPr>
                <w:sz w:val="24"/>
                <w:szCs w:val="24"/>
              </w:rPr>
            </w:pPr>
            <w:ins w:id="6" w:author="Flores, Jorge Andres" w:date="2022-03-21T17:33:00Z">
              <w:r w:rsidRPr="00770FED">
                <w:rPr>
                  <w:sz w:val="24"/>
                  <w:szCs w:val="24"/>
                </w:rPr>
                <w:t>#26</w:t>
              </w:r>
            </w:ins>
            <w:ins w:id="7" w:author="Flores, Jorge Andres" w:date="2022-03-21T17:34:00Z">
              <w:r w:rsidRPr="00770FED">
                <w:rPr>
                  <w:sz w:val="24"/>
                  <w:szCs w:val="24"/>
                </w:rPr>
                <w:t>2626</w:t>
              </w:r>
            </w:ins>
          </w:p>
        </w:tc>
      </w:tr>
    </w:tbl>
    <w:p w14:paraId="10E23A3F" w14:textId="3E875F95" w:rsidR="00770FED" w:rsidRPr="00770FED" w:rsidRDefault="00770FED">
      <w:pPr>
        <w:rPr>
          <w:b/>
          <w:bCs/>
          <w:sz w:val="24"/>
          <w:szCs w:val="24"/>
        </w:rPr>
      </w:pPr>
    </w:p>
    <w:p w14:paraId="36D9D1F7" w14:textId="3DCA567D" w:rsidR="00483A6B" w:rsidRDefault="00483A6B">
      <w:pPr>
        <w:rPr>
          <w:b/>
          <w:bCs/>
          <w:sz w:val="24"/>
          <w:szCs w:val="24"/>
        </w:rPr>
      </w:pPr>
    </w:p>
    <w:p w14:paraId="1664DB59" w14:textId="363F98F5" w:rsidR="00483A6B" w:rsidRDefault="00483A6B">
      <w:pPr>
        <w:rPr>
          <w:b/>
          <w:bCs/>
          <w:sz w:val="24"/>
          <w:szCs w:val="24"/>
        </w:rPr>
      </w:pPr>
    </w:p>
    <w:p w14:paraId="40DBCE9D" w14:textId="4B922E2F" w:rsidR="00483A6B" w:rsidRDefault="00483A6B">
      <w:pPr>
        <w:rPr>
          <w:b/>
          <w:bCs/>
          <w:sz w:val="24"/>
          <w:szCs w:val="24"/>
        </w:rPr>
      </w:pPr>
    </w:p>
    <w:p w14:paraId="78C93270" w14:textId="77777777" w:rsidR="00483A6B" w:rsidRDefault="00483A6B"/>
    <w:p w14:paraId="7D607C16" w14:textId="10982017" w:rsidR="00770FED" w:rsidRDefault="00770FED">
      <w:pPr>
        <w:rPr>
          <w:b/>
          <w:bCs/>
        </w:rPr>
      </w:pPr>
      <w:r w:rsidRPr="00770FED">
        <w:rPr>
          <w:b/>
          <w:bCs/>
        </w:rPr>
        <w:t>Wireframe Sketches</w:t>
      </w:r>
    </w:p>
    <w:p w14:paraId="1E6D822A" w14:textId="77777777" w:rsidR="00483A6B" w:rsidRDefault="00483A6B">
      <w:pPr>
        <w:rPr>
          <w:b/>
          <w:bCs/>
        </w:rPr>
      </w:pPr>
    </w:p>
    <w:p w14:paraId="3713CCCD" w14:textId="2622C1B2" w:rsidR="00483A6B" w:rsidRDefault="00483A6B">
      <w:pPr>
        <w:rPr>
          <w:b/>
          <w:bCs/>
        </w:rPr>
      </w:pPr>
      <w:r>
        <w:rPr>
          <w:b/>
          <w:bCs/>
        </w:rPr>
        <w:t>HOME PAGE</w:t>
      </w:r>
    </w:p>
    <w:p w14:paraId="4E479321" w14:textId="4923E686" w:rsidR="00770FED" w:rsidRPr="00770FED" w:rsidRDefault="00483A6B">
      <w:pPr>
        <w:rPr>
          <w:b/>
          <w:bCs/>
        </w:rPr>
      </w:pPr>
      <w:r w:rsidRPr="00483A6B">
        <w:rPr>
          <w:b/>
          <w:bCs/>
        </w:rPr>
        <w:drawing>
          <wp:inline distT="0" distB="0" distL="0" distR="0" wp14:anchorId="014F8344" wp14:editId="4EB5FDB4">
            <wp:extent cx="5943600" cy="4065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065905"/>
                    </a:xfrm>
                    <a:prstGeom prst="rect">
                      <a:avLst/>
                    </a:prstGeom>
                  </pic:spPr>
                </pic:pic>
              </a:graphicData>
            </a:graphic>
          </wp:inline>
        </w:drawing>
      </w:r>
    </w:p>
    <w:sectPr w:rsidR="00770FED" w:rsidRPr="0077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Jorge Andres">
    <w15:presenceInfo w15:providerId="None" w15:userId="Flores, Jorg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2A"/>
    <w:rsid w:val="00066DCC"/>
    <w:rsid w:val="00483A6B"/>
    <w:rsid w:val="005B22F1"/>
    <w:rsid w:val="00770FED"/>
    <w:rsid w:val="00B031B6"/>
    <w:rsid w:val="00CF6AE3"/>
    <w:rsid w:val="00D8773F"/>
    <w:rsid w:val="00F2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8E04"/>
  <w15:chartTrackingRefBased/>
  <w15:docId w15:val="{3919A9F9-F759-487A-B7FC-64F4D7AD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441">
      <w:bodyDiv w:val="1"/>
      <w:marLeft w:val="0"/>
      <w:marRight w:val="0"/>
      <w:marTop w:val="0"/>
      <w:marBottom w:val="0"/>
      <w:divBdr>
        <w:top w:val="none" w:sz="0" w:space="0" w:color="auto"/>
        <w:left w:val="none" w:sz="0" w:space="0" w:color="auto"/>
        <w:bottom w:val="none" w:sz="0" w:space="0" w:color="auto"/>
        <w:right w:val="none" w:sz="0" w:space="0" w:color="auto"/>
      </w:divBdr>
    </w:div>
    <w:div w:id="345907470">
      <w:bodyDiv w:val="1"/>
      <w:marLeft w:val="0"/>
      <w:marRight w:val="0"/>
      <w:marTop w:val="0"/>
      <w:marBottom w:val="0"/>
      <w:divBdr>
        <w:top w:val="none" w:sz="0" w:space="0" w:color="auto"/>
        <w:left w:val="none" w:sz="0" w:space="0" w:color="auto"/>
        <w:bottom w:val="none" w:sz="0" w:space="0" w:color="auto"/>
        <w:right w:val="none" w:sz="0" w:space="0" w:color="auto"/>
      </w:divBdr>
    </w:div>
    <w:div w:id="428475934">
      <w:bodyDiv w:val="1"/>
      <w:marLeft w:val="0"/>
      <w:marRight w:val="0"/>
      <w:marTop w:val="0"/>
      <w:marBottom w:val="0"/>
      <w:divBdr>
        <w:top w:val="none" w:sz="0" w:space="0" w:color="auto"/>
        <w:left w:val="none" w:sz="0" w:space="0" w:color="auto"/>
        <w:bottom w:val="none" w:sz="0" w:space="0" w:color="auto"/>
        <w:right w:val="none" w:sz="0" w:space="0" w:color="auto"/>
      </w:divBdr>
    </w:div>
    <w:div w:id="621352286">
      <w:bodyDiv w:val="1"/>
      <w:marLeft w:val="0"/>
      <w:marRight w:val="0"/>
      <w:marTop w:val="0"/>
      <w:marBottom w:val="0"/>
      <w:divBdr>
        <w:top w:val="none" w:sz="0" w:space="0" w:color="auto"/>
        <w:left w:val="none" w:sz="0" w:space="0" w:color="auto"/>
        <w:bottom w:val="none" w:sz="0" w:space="0" w:color="auto"/>
        <w:right w:val="none" w:sz="0" w:space="0" w:color="auto"/>
      </w:divBdr>
    </w:div>
    <w:div w:id="665131274">
      <w:bodyDiv w:val="1"/>
      <w:marLeft w:val="0"/>
      <w:marRight w:val="0"/>
      <w:marTop w:val="0"/>
      <w:marBottom w:val="0"/>
      <w:divBdr>
        <w:top w:val="none" w:sz="0" w:space="0" w:color="auto"/>
        <w:left w:val="none" w:sz="0" w:space="0" w:color="auto"/>
        <w:bottom w:val="none" w:sz="0" w:space="0" w:color="auto"/>
        <w:right w:val="none" w:sz="0" w:space="0" w:color="auto"/>
      </w:divBdr>
    </w:div>
    <w:div w:id="981496998">
      <w:bodyDiv w:val="1"/>
      <w:marLeft w:val="0"/>
      <w:marRight w:val="0"/>
      <w:marTop w:val="0"/>
      <w:marBottom w:val="0"/>
      <w:divBdr>
        <w:top w:val="none" w:sz="0" w:space="0" w:color="auto"/>
        <w:left w:val="none" w:sz="0" w:space="0" w:color="auto"/>
        <w:bottom w:val="none" w:sz="0" w:space="0" w:color="auto"/>
        <w:right w:val="none" w:sz="0" w:space="0" w:color="auto"/>
      </w:divBdr>
    </w:div>
    <w:div w:id="1117795660">
      <w:bodyDiv w:val="1"/>
      <w:marLeft w:val="0"/>
      <w:marRight w:val="0"/>
      <w:marTop w:val="0"/>
      <w:marBottom w:val="0"/>
      <w:divBdr>
        <w:top w:val="none" w:sz="0" w:space="0" w:color="auto"/>
        <w:left w:val="none" w:sz="0" w:space="0" w:color="auto"/>
        <w:bottom w:val="none" w:sz="0" w:space="0" w:color="auto"/>
        <w:right w:val="none" w:sz="0" w:space="0" w:color="auto"/>
      </w:divBdr>
    </w:div>
    <w:div w:id="1210069609">
      <w:bodyDiv w:val="1"/>
      <w:marLeft w:val="0"/>
      <w:marRight w:val="0"/>
      <w:marTop w:val="0"/>
      <w:marBottom w:val="0"/>
      <w:divBdr>
        <w:top w:val="none" w:sz="0" w:space="0" w:color="auto"/>
        <w:left w:val="none" w:sz="0" w:space="0" w:color="auto"/>
        <w:bottom w:val="none" w:sz="0" w:space="0" w:color="auto"/>
        <w:right w:val="none" w:sz="0" w:space="0" w:color="auto"/>
      </w:divBdr>
    </w:div>
    <w:div w:id="14010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ABEBBE-7212-4AAC-9510-E055874124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8C0C6EC-D0E9-4123-868E-D2A091905730}">
      <dgm:prSet phldrT="[Text]"/>
      <dgm:spPr/>
      <dgm:t>
        <a:bodyPr/>
        <a:lstStyle/>
        <a:p>
          <a:r>
            <a:rPr lang="en-US"/>
            <a:t>Home</a:t>
          </a:r>
        </a:p>
      </dgm:t>
    </dgm:pt>
    <dgm:pt modelId="{B5C76819-A629-4D68-A7D1-1EC95A206BA9}" type="parTrans" cxnId="{21554320-9473-45EE-9F86-F64858D46EC8}">
      <dgm:prSet/>
      <dgm:spPr/>
      <dgm:t>
        <a:bodyPr/>
        <a:lstStyle/>
        <a:p>
          <a:endParaRPr lang="en-US"/>
        </a:p>
      </dgm:t>
    </dgm:pt>
    <dgm:pt modelId="{E38D0523-8530-4C2E-B8FB-958455CC9F90}" type="sibTrans" cxnId="{21554320-9473-45EE-9F86-F64858D46EC8}">
      <dgm:prSet/>
      <dgm:spPr/>
      <dgm:t>
        <a:bodyPr/>
        <a:lstStyle/>
        <a:p>
          <a:endParaRPr lang="en-US"/>
        </a:p>
      </dgm:t>
    </dgm:pt>
    <dgm:pt modelId="{7C9E8E38-51F8-4960-92A6-A505F1D33D7E}">
      <dgm:prSet phldrT="[Text]"/>
      <dgm:spPr/>
      <dgm:t>
        <a:bodyPr/>
        <a:lstStyle/>
        <a:p>
          <a:r>
            <a:rPr lang="en-US"/>
            <a:t>Temple</a:t>
          </a:r>
        </a:p>
      </dgm:t>
    </dgm:pt>
    <dgm:pt modelId="{913772CF-0F51-4604-8AAC-146E1024AF41}" type="parTrans" cxnId="{99FAD68C-7055-4745-A442-E75E18D5CFA3}">
      <dgm:prSet/>
      <dgm:spPr/>
      <dgm:t>
        <a:bodyPr/>
        <a:lstStyle/>
        <a:p>
          <a:endParaRPr lang="en-US"/>
        </a:p>
      </dgm:t>
    </dgm:pt>
    <dgm:pt modelId="{AC579629-D2B9-4A2E-8058-A71D5DB809C2}" type="sibTrans" cxnId="{99FAD68C-7055-4745-A442-E75E18D5CFA3}">
      <dgm:prSet/>
      <dgm:spPr/>
      <dgm:t>
        <a:bodyPr/>
        <a:lstStyle/>
        <a:p>
          <a:endParaRPr lang="en-US"/>
        </a:p>
      </dgm:t>
    </dgm:pt>
    <dgm:pt modelId="{12AAC3A6-03BC-4B8C-B6B1-A329E968DFEA}">
      <dgm:prSet phldrT="[Text]"/>
      <dgm:spPr/>
      <dgm:t>
        <a:bodyPr/>
        <a:lstStyle/>
        <a:p>
          <a:r>
            <a:rPr lang="en-US"/>
            <a:t>Reservation</a:t>
          </a:r>
        </a:p>
      </dgm:t>
    </dgm:pt>
    <dgm:pt modelId="{860236E5-6A12-433C-BCBB-309D9ED97E9D}" type="parTrans" cxnId="{47D8EC94-28DA-4A5E-8A87-DD9A62AFACAF}">
      <dgm:prSet/>
      <dgm:spPr/>
      <dgm:t>
        <a:bodyPr/>
        <a:lstStyle/>
        <a:p>
          <a:endParaRPr lang="en-US"/>
        </a:p>
      </dgm:t>
    </dgm:pt>
    <dgm:pt modelId="{18962FD8-3B2F-4AF3-A4FA-B3839D245C28}" type="sibTrans" cxnId="{47D8EC94-28DA-4A5E-8A87-DD9A62AFACAF}">
      <dgm:prSet/>
      <dgm:spPr/>
      <dgm:t>
        <a:bodyPr/>
        <a:lstStyle/>
        <a:p>
          <a:endParaRPr lang="en-US"/>
        </a:p>
      </dgm:t>
    </dgm:pt>
    <dgm:pt modelId="{4FA6E3A4-16AB-41B8-866F-462B445166FF}">
      <dgm:prSet phldrT="[Text]"/>
      <dgm:spPr/>
      <dgm:t>
        <a:bodyPr/>
        <a:lstStyle/>
        <a:p>
          <a:r>
            <a:rPr lang="en-US"/>
            <a:t>Services</a:t>
          </a:r>
        </a:p>
      </dgm:t>
    </dgm:pt>
    <dgm:pt modelId="{392923D0-148E-4E25-8C65-A4AB64299B29}" type="parTrans" cxnId="{A55360CF-E91C-47B0-9046-0242FE0B179E}">
      <dgm:prSet/>
      <dgm:spPr/>
      <dgm:t>
        <a:bodyPr/>
        <a:lstStyle/>
        <a:p>
          <a:endParaRPr lang="en-US"/>
        </a:p>
      </dgm:t>
    </dgm:pt>
    <dgm:pt modelId="{94281A28-A2F9-47F2-A3C1-B6F7D3B07213}" type="sibTrans" cxnId="{A55360CF-E91C-47B0-9046-0242FE0B179E}">
      <dgm:prSet/>
      <dgm:spPr/>
      <dgm:t>
        <a:bodyPr/>
        <a:lstStyle/>
        <a:p>
          <a:endParaRPr lang="en-US"/>
        </a:p>
      </dgm:t>
    </dgm:pt>
    <dgm:pt modelId="{EAC3D41A-6B0B-4EE7-B310-4CA7BEA43FC9}">
      <dgm:prSet phldrT="[Text]"/>
      <dgm:spPr/>
      <dgm:t>
        <a:bodyPr/>
        <a:lstStyle/>
        <a:p>
          <a:r>
            <a:rPr lang="en-US"/>
            <a:t>Reception</a:t>
          </a:r>
        </a:p>
      </dgm:t>
    </dgm:pt>
    <dgm:pt modelId="{BF22F85F-751C-464B-8B0E-8941CDA8B529}" type="parTrans" cxnId="{ACD0C561-6B2D-4A25-B123-66DFA6B86761}">
      <dgm:prSet/>
      <dgm:spPr/>
      <dgm:t>
        <a:bodyPr/>
        <a:lstStyle/>
        <a:p>
          <a:endParaRPr lang="en-US"/>
        </a:p>
      </dgm:t>
    </dgm:pt>
    <dgm:pt modelId="{76CB7330-EA21-429A-832A-143C7333107F}" type="sibTrans" cxnId="{ACD0C561-6B2D-4A25-B123-66DFA6B86761}">
      <dgm:prSet/>
      <dgm:spPr/>
      <dgm:t>
        <a:bodyPr/>
        <a:lstStyle/>
        <a:p>
          <a:endParaRPr lang="en-US"/>
        </a:p>
      </dgm:t>
    </dgm:pt>
    <dgm:pt modelId="{A584CE76-74AA-4BFB-BE22-2C272E89645B}">
      <dgm:prSet phldrT="[Text]"/>
      <dgm:spPr/>
      <dgm:t>
        <a:bodyPr/>
        <a:lstStyle/>
        <a:p>
          <a:r>
            <a:rPr lang="en-US"/>
            <a:t>FT Temple Missionary</a:t>
          </a:r>
        </a:p>
      </dgm:t>
    </dgm:pt>
    <dgm:pt modelId="{874B86A3-479C-4DE7-AE45-CFCF487ABE67}" type="parTrans" cxnId="{B0A0C954-6260-4234-A0C7-30FCDC7D0D5D}">
      <dgm:prSet/>
      <dgm:spPr/>
      <dgm:t>
        <a:bodyPr/>
        <a:lstStyle/>
        <a:p>
          <a:endParaRPr lang="en-US"/>
        </a:p>
      </dgm:t>
    </dgm:pt>
    <dgm:pt modelId="{39CA7DA2-8EF3-4EAB-9591-411444E644B9}" type="sibTrans" cxnId="{B0A0C954-6260-4234-A0C7-30FCDC7D0D5D}">
      <dgm:prSet/>
      <dgm:spPr/>
      <dgm:t>
        <a:bodyPr/>
        <a:lstStyle/>
        <a:p>
          <a:endParaRPr lang="en-US"/>
        </a:p>
      </dgm:t>
    </dgm:pt>
    <dgm:pt modelId="{71188F65-549B-4864-ABB9-0DE9673EE146}" type="pres">
      <dgm:prSet presAssocID="{60ABEBBE-7212-4AAC-9510-E055874124BA}" presName="hierChild1" presStyleCnt="0">
        <dgm:presLayoutVars>
          <dgm:orgChart val="1"/>
          <dgm:chPref val="1"/>
          <dgm:dir/>
          <dgm:animOne val="branch"/>
          <dgm:animLvl val="lvl"/>
          <dgm:resizeHandles/>
        </dgm:presLayoutVars>
      </dgm:prSet>
      <dgm:spPr/>
    </dgm:pt>
    <dgm:pt modelId="{88CC03A3-4DF5-4B68-B758-8D6F26327C0D}" type="pres">
      <dgm:prSet presAssocID="{48C0C6EC-D0E9-4123-868E-D2A091905730}" presName="hierRoot1" presStyleCnt="0">
        <dgm:presLayoutVars>
          <dgm:hierBranch val="init"/>
        </dgm:presLayoutVars>
      </dgm:prSet>
      <dgm:spPr/>
    </dgm:pt>
    <dgm:pt modelId="{B7D8E203-4C0A-4F46-8C63-AD412C2277F5}" type="pres">
      <dgm:prSet presAssocID="{48C0C6EC-D0E9-4123-868E-D2A091905730}" presName="rootComposite1" presStyleCnt="0"/>
      <dgm:spPr/>
    </dgm:pt>
    <dgm:pt modelId="{CC1AC4F2-575E-4EBB-AC3A-B057EE9FD603}" type="pres">
      <dgm:prSet presAssocID="{48C0C6EC-D0E9-4123-868E-D2A091905730}" presName="rootText1" presStyleLbl="node0" presStyleIdx="0" presStyleCnt="1">
        <dgm:presLayoutVars>
          <dgm:chPref val="3"/>
        </dgm:presLayoutVars>
      </dgm:prSet>
      <dgm:spPr/>
    </dgm:pt>
    <dgm:pt modelId="{E89E4572-586C-4239-AF8B-76DE44608780}" type="pres">
      <dgm:prSet presAssocID="{48C0C6EC-D0E9-4123-868E-D2A091905730}" presName="rootConnector1" presStyleLbl="node1" presStyleIdx="0" presStyleCnt="0"/>
      <dgm:spPr/>
    </dgm:pt>
    <dgm:pt modelId="{D712FF39-29B0-4969-A16D-FA55AE2943BB}" type="pres">
      <dgm:prSet presAssocID="{48C0C6EC-D0E9-4123-868E-D2A091905730}" presName="hierChild2" presStyleCnt="0"/>
      <dgm:spPr/>
    </dgm:pt>
    <dgm:pt modelId="{EA5A8011-1B4E-4853-A5A0-88363403A54E}" type="pres">
      <dgm:prSet presAssocID="{913772CF-0F51-4604-8AAC-146E1024AF41}" presName="Name37" presStyleLbl="parChTrans1D2" presStyleIdx="0" presStyleCnt="3"/>
      <dgm:spPr/>
    </dgm:pt>
    <dgm:pt modelId="{65DFA3A4-B444-416B-8106-FF0E0D0BE267}" type="pres">
      <dgm:prSet presAssocID="{7C9E8E38-51F8-4960-92A6-A505F1D33D7E}" presName="hierRoot2" presStyleCnt="0">
        <dgm:presLayoutVars>
          <dgm:hierBranch val="init"/>
        </dgm:presLayoutVars>
      </dgm:prSet>
      <dgm:spPr/>
    </dgm:pt>
    <dgm:pt modelId="{95A9BFCE-E4B4-441E-A08A-93D924E42DE0}" type="pres">
      <dgm:prSet presAssocID="{7C9E8E38-51F8-4960-92A6-A505F1D33D7E}" presName="rootComposite" presStyleCnt="0"/>
      <dgm:spPr/>
    </dgm:pt>
    <dgm:pt modelId="{FBA0DEB8-13DC-4E34-9BF5-E3C50785B5F8}" type="pres">
      <dgm:prSet presAssocID="{7C9E8E38-51F8-4960-92A6-A505F1D33D7E}" presName="rootText" presStyleLbl="node2" presStyleIdx="0" presStyleCnt="3">
        <dgm:presLayoutVars>
          <dgm:chPref val="3"/>
        </dgm:presLayoutVars>
      </dgm:prSet>
      <dgm:spPr/>
    </dgm:pt>
    <dgm:pt modelId="{B132A0E9-946D-4339-A7D3-AA5A0C1836CB}" type="pres">
      <dgm:prSet presAssocID="{7C9E8E38-51F8-4960-92A6-A505F1D33D7E}" presName="rootConnector" presStyleLbl="node2" presStyleIdx="0" presStyleCnt="3"/>
      <dgm:spPr/>
    </dgm:pt>
    <dgm:pt modelId="{C0B71FBE-3403-418A-BACF-78005358838F}" type="pres">
      <dgm:prSet presAssocID="{7C9E8E38-51F8-4960-92A6-A505F1D33D7E}" presName="hierChild4" presStyleCnt="0"/>
      <dgm:spPr/>
    </dgm:pt>
    <dgm:pt modelId="{4A7DED17-605A-4752-A84A-86D2EE09AEDB}" type="pres">
      <dgm:prSet presAssocID="{7C9E8E38-51F8-4960-92A6-A505F1D33D7E}" presName="hierChild5" presStyleCnt="0"/>
      <dgm:spPr/>
    </dgm:pt>
    <dgm:pt modelId="{D7BAB421-0F15-4968-A211-67DC49801879}" type="pres">
      <dgm:prSet presAssocID="{860236E5-6A12-433C-BCBB-309D9ED97E9D}" presName="Name37" presStyleLbl="parChTrans1D2" presStyleIdx="1" presStyleCnt="3"/>
      <dgm:spPr/>
    </dgm:pt>
    <dgm:pt modelId="{9121D8AE-CB74-4078-B937-BE014154D5AF}" type="pres">
      <dgm:prSet presAssocID="{12AAC3A6-03BC-4B8C-B6B1-A329E968DFEA}" presName="hierRoot2" presStyleCnt="0">
        <dgm:presLayoutVars>
          <dgm:hierBranch val="init"/>
        </dgm:presLayoutVars>
      </dgm:prSet>
      <dgm:spPr/>
    </dgm:pt>
    <dgm:pt modelId="{D76F126F-AE98-4BB4-9D9D-831F52296CA0}" type="pres">
      <dgm:prSet presAssocID="{12AAC3A6-03BC-4B8C-B6B1-A329E968DFEA}" presName="rootComposite" presStyleCnt="0"/>
      <dgm:spPr/>
    </dgm:pt>
    <dgm:pt modelId="{17063620-BD1A-46A6-9D59-E6E26ACEA55C}" type="pres">
      <dgm:prSet presAssocID="{12AAC3A6-03BC-4B8C-B6B1-A329E968DFEA}" presName="rootText" presStyleLbl="node2" presStyleIdx="1" presStyleCnt="3">
        <dgm:presLayoutVars>
          <dgm:chPref val="3"/>
        </dgm:presLayoutVars>
      </dgm:prSet>
      <dgm:spPr/>
    </dgm:pt>
    <dgm:pt modelId="{C8AAA43E-95DF-4FCD-81F0-E6817E2507EE}" type="pres">
      <dgm:prSet presAssocID="{12AAC3A6-03BC-4B8C-B6B1-A329E968DFEA}" presName="rootConnector" presStyleLbl="node2" presStyleIdx="1" presStyleCnt="3"/>
      <dgm:spPr/>
    </dgm:pt>
    <dgm:pt modelId="{41B7CBBE-D079-4188-8443-8F75E880E824}" type="pres">
      <dgm:prSet presAssocID="{12AAC3A6-03BC-4B8C-B6B1-A329E968DFEA}" presName="hierChild4" presStyleCnt="0"/>
      <dgm:spPr/>
    </dgm:pt>
    <dgm:pt modelId="{A92B44CE-F35F-4C6E-ADDB-7DAF1D0161F2}" type="pres">
      <dgm:prSet presAssocID="{12AAC3A6-03BC-4B8C-B6B1-A329E968DFEA}" presName="hierChild5" presStyleCnt="0"/>
      <dgm:spPr/>
    </dgm:pt>
    <dgm:pt modelId="{90261B91-A0F7-4FD9-8FF0-71350A24860B}" type="pres">
      <dgm:prSet presAssocID="{392923D0-148E-4E25-8C65-A4AB64299B29}" presName="Name37" presStyleLbl="parChTrans1D2" presStyleIdx="2" presStyleCnt="3"/>
      <dgm:spPr/>
    </dgm:pt>
    <dgm:pt modelId="{21A40443-6756-466E-A389-D4084D406DFF}" type="pres">
      <dgm:prSet presAssocID="{4FA6E3A4-16AB-41B8-866F-462B445166FF}" presName="hierRoot2" presStyleCnt="0">
        <dgm:presLayoutVars>
          <dgm:hierBranch val="init"/>
        </dgm:presLayoutVars>
      </dgm:prSet>
      <dgm:spPr/>
    </dgm:pt>
    <dgm:pt modelId="{D74BDCA6-A170-4AB3-AE0D-D92CE5ED1086}" type="pres">
      <dgm:prSet presAssocID="{4FA6E3A4-16AB-41B8-866F-462B445166FF}" presName="rootComposite" presStyleCnt="0"/>
      <dgm:spPr/>
    </dgm:pt>
    <dgm:pt modelId="{0EB7A8EE-7056-4A83-8186-705FAB492F29}" type="pres">
      <dgm:prSet presAssocID="{4FA6E3A4-16AB-41B8-866F-462B445166FF}" presName="rootText" presStyleLbl="node2" presStyleIdx="2" presStyleCnt="3">
        <dgm:presLayoutVars>
          <dgm:chPref val="3"/>
        </dgm:presLayoutVars>
      </dgm:prSet>
      <dgm:spPr/>
    </dgm:pt>
    <dgm:pt modelId="{BDCA487D-9FC8-46E6-8D2A-B76BF7A25300}" type="pres">
      <dgm:prSet presAssocID="{4FA6E3A4-16AB-41B8-866F-462B445166FF}" presName="rootConnector" presStyleLbl="node2" presStyleIdx="2" presStyleCnt="3"/>
      <dgm:spPr/>
    </dgm:pt>
    <dgm:pt modelId="{05DD62D6-9262-4308-9422-A79952DCB504}" type="pres">
      <dgm:prSet presAssocID="{4FA6E3A4-16AB-41B8-866F-462B445166FF}" presName="hierChild4" presStyleCnt="0"/>
      <dgm:spPr/>
    </dgm:pt>
    <dgm:pt modelId="{E64DAF80-70BF-4902-BEC4-5EF2261A52B2}" type="pres">
      <dgm:prSet presAssocID="{BF22F85F-751C-464B-8B0E-8941CDA8B529}" presName="Name37" presStyleLbl="parChTrans1D3" presStyleIdx="0" presStyleCnt="2"/>
      <dgm:spPr/>
    </dgm:pt>
    <dgm:pt modelId="{3CC37CD3-E445-43EC-A936-C929A797D90B}" type="pres">
      <dgm:prSet presAssocID="{EAC3D41A-6B0B-4EE7-B310-4CA7BEA43FC9}" presName="hierRoot2" presStyleCnt="0">
        <dgm:presLayoutVars>
          <dgm:hierBranch val="init"/>
        </dgm:presLayoutVars>
      </dgm:prSet>
      <dgm:spPr/>
    </dgm:pt>
    <dgm:pt modelId="{317DDE5B-1423-4D8C-A5ED-27E4DE37BAAA}" type="pres">
      <dgm:prSet presAssocID="{EAC3D41A-6B0B-4EE7-B310-4CA7BEA43FC9}" presName="rootComposite" presStyleCnt="0"/>
      <dgm:spPr/>
    </dgm:pt>
    <dgm:pt modelId="{64FB1431-4503-4836-943D-FDF53861DC02}" type="pres">
      <dgm:prSet presAssocID="{EAC3D41A-6B0B-4EE7-B310-4CA7BEA43FC9}" presName="rootText" presStyleLbl="node3" presStyleIdx="0" presStyleCnt="2">
        <dgm:presLayoutVars>
          <dgm:chPref val="3"/>
        </dgm:presLayoutVars>
      </dgm:prSet>
      <dgm:spPr/>
    </dgm:pt>
    <dgm:pt modelId="{19F0804E-FC3B-4102-B622-5E81234103D3}" type="pres">
      <dgm:prSet presAssocID="{EAC3D41A-6B0B-4EE7-B310-4CA7BEA43FC9}" presName="rootConnector" presStyleLbl="node3" presStyleIdx="0" presStyleCnt="2"/>
      <dgm:spPr/>
    </dgm:pt>
    <dgm:pt modelId="{DBEF1766-7784-4EBC-8D89-D7522002641C}" type="pres">
      <dgm:prSet presAssocID="{EAC3D41A-6B0B-4EE7-B310-4CA7BEA43FC9}" presName="hierChild4" presStyleCnt="0"/>
      <dgm:spPr/>
    </dgm:pt>
    <dgm:pt modelId="{C70D55CF-861D-4B27-BECD-74A23556A4D1}" type="pres">
      <dgm:prSet presAssocID="{EAC3D41A-6B0B-4EE7-B310-4CA7BEA43FC9}" presName="hierChild5" presStyleCnt="0"/>
      <dgm:spPr/>
    </dgm:pt>
    <dgm:pt modelId="{D6CB3A59-92D8-4798-876F-F32165E748B6}" type="pres">
      <dgm:prSet presAssocID="{874B86A3-479C-4DE7-AE45-CFCF487ABE67}" presName="Name37" presStyleLbl="parChTrans1D3" presStyleIdx="1" presStyleCnt="2"/>
      <dgm:spPr/>
    </dgm:pt>
    <dgm:pt modelId="{9DE45C6D-79EA-4B24-B6EC-915B3D1C398F}" type="pres">
      <dgm:prSet presAssocID="{A584CE76-74AA-4BFB-BE22-2C272E89645B}" presName="hierRoot2" presStyleCnt="0">
        <dgm:presLayoutVars>
          <dgm:hierBranch val="init"/>
        </dgm:presLayoutVars>
      </dgm:prSet>
      <dgm:spPr/>
    </dgm:pt>
    <dgm:pt modelId="{6A31E80E-5CD8-421D-854A-59049668FEB3}" type="pres">
      <dgm:prSet presAssocID="{A584CE76-74AA-4BFB-BE22-2C272E89645B}" presName="rootComposite" presStyleCnt="0"/>
      <dgm:spPr/>
    </dgm:pt>
    <dgm:pt modelId="{16F338F4-2550-44F5-B20E-CA598B9898FA}" type="pres">
      <dgm:prSet presAssocID="{A584CE76-74AA-4BFB-BE22-2C272E89645B}" presName="rootText" presStyleLbl="node3" presStyleIdx="1" presStyleCnt="2">
        <dgm:presLayoutVars>
          <dgm:chPref val="3"/>
        </dgm:presLayoutVars>
      </dgm:prSet>
      <dgm:spPr/>
    </dgm:pt>
    <dgm:pt modelId="{2D4638A2-ED91-4B06-B61C-290FF142F750}" type="pres">
      <dgm:prSet presAssocID="{A584CE76-74AA-4BFB-BE22-2C272E89645B}" presName="rootConnector" presStyleLbl="node3" presStyleIdx="1" presStyleCnt="2"/>
      <dgm:spPr/>
    </dgm:pt>
    <dgm:pt modelId="{CF3CE684-3D54-4ADF-A168-FE11CD11BC0D}" type="pres">
      <dgm:prSet presAssocID="{A584CE76-74AA-4BFB-BE22-2C272E89645B}" presName="hierChild4" presStyleCnt="0"/>
      <dgm:spPr/>
    </dgm:pt>
    <dgm:pt modelId="{29463EC4-1325-4923-B886-5031C64A75F1}" type="pres">
      <dgm:prSet presAssocID="{A584CE76-74AA-4BFB-BE22-2C272E89645B}" presName="hierChild5" presStyleCnt="0"/>
      <dgm:spPr/>
    </dgm:pt>
    <dgm:pt modelId="{05AE24E3-32BB-48AB-8DFA-56DCD29BEE10}" type="pres">
      <dgm:prSet presAssocID="{4FA6E3A4-16AB-41B8-866F-462B445166FF}" presName="hierChild5" presStyleCnt="0"/>
      <dgm:spPr/>
    </dgm:pt>
    <dgm:pt modelId="{F00ACE03-0519-471D-93EE-005C9D2B8440}" type="pres">
      <dgm:prSet presAssocID="{48C0C6EC-D0E9-4123-868E-D2A091905730}" presName="hierChild3" presStyleCnt="0"/>
      <dgm:spPr/>
    </dgm:pt>
  </dgm:ptLst>
  <dgm:cxnLst>
    <dgm:cxn modelId="{EB0A8F0A-E376-4593-833B-7E4EC47D85D9}" type="presOf" srcId="{4FA6E3A4-16AB-41B8-866F-462B445166FF}" destId="{BDCA487D-9FC8-46E6-8D2A-B76BF7A25300}" srcOrd="1" destOrd="0" presId="urn:microsoft.com/office/officeart/2005/8/layout/orgChart1"/>
    <dgm:cxn modelId="{B083E210-EB48-4CBF-8953-2243727CE16B}" type="presOf" srcId="{12AAC3A6-03BC-4B8C-B6B1-A329E968DFEA}" destId="{C8AAA43E-95DF-4FCD-81F0-E6817E2507EE}" srcOrd="1" destOrd="0" presId="urn:microsoft.com/office/officeart/2005/8/layout/orgChart1"/>
    <dgm:cxn modelId="{21554320-9473-45EE-9F86-F64858D46EC8}" srcId="{60ABEBBE-7212-4AAC-9510-E055874124BA}" destId="{48C0C6EC-D0E9-4123-868E-D2A091905730}" srcOrd="0" destOrd="0" parTransId="{B5C76819-A629-4D68-A7D1-1EC95A206BA9}" sibTransId="{E38D0523-8530-4C2E-B8FB-958455CC9F90}"/>
    <dgm:cxn modelId="{0DE0C72E-4953-4372-BFCD-B14672C6C6D5}" type="presOf" srcId="{913772CF-0F51-4604-8AAC-146E1024AF41}" destId="{EA5A8011-1B4E-4853-A5A0-88363403A54E}" srcOrd="0" destOrd="0" presId="urn:microsoft.com/office/officeart/2005/8/layout/orgChart1"/>
    <dgm:cxn modelId="{ACD0C561-6B2D-4A25-B123-66DFA6B86761}" srcId="{4FA6E3A4-16AB-41B8-866F-462B445166FF}" destId="{EAC3D41A-6B0B-4EE7-B310-4CA7BEA43FC9}" srcOrd="0" destOrd="0" parTransId="{BF22F85F-751C-464B-8B0E-8941CDA8B529}" sibTransId="{76CB7330-EA21-429A-832A-143C7333107F}"/>
    <dgm:cxn modelId="{B602D46F-19E5-4D96-B5DC-DE001AAB77E7}" type="presOf" srcId="{48C0C6EC-D0E9-4123-868E-D2A091905730}" destId="{E89E4572-586C-4239-AF8B-76DE44608780}" srcOrd="1" destOrd="0" presId="urn:microsoft.com/office/officeart/2005/8/layout/orgChart1"/>
    <dgm:cxn modelId="{B0A0C954-6260-4234-A0C7-30FCDC7D0D5D}" srcId="{4FA6E3A4-16AB-41B8-866F-462B445166FF}" destId="{A584CE76-74AA-4BFB-BE22-2C272E89645B}" srcOrd="1" destOrd="0" parTransId="{874B86A3-479C-4DE7-AE45-CFCF487ABE67}" sibTransId="{39CA7DA2-8EF3-4EAB-9591-411444E644B9}"/>
    <dgm:cxn modelId="{5276717C-765D-44FF-B62E-721BD2115C05}" type="presOf" srcId="{48C0C6EC-D0E9-4123-868E-D2A091905730}" destId="{CC1AC4F2-575E-4EBB-AC3A-B057EE9FD603}" srcOrd="0" destOrd="0" presId="urn:microsoft.com/office/officeart/2005/8/layout/orgChart1"/>
    <dgm:cxn modelId="{E2ED5682-7CCC-40A0-811B-AC6313B34FFB}" type="presOf" srcId="{12AAC3A6-03BC-4B8C-B6B1-A329E968DFEA}" destId="{17063620-BD1A-46A6-9D59-E6E26ACEA55C}" srcOrd="0" destOrd="0" presId="urn:microsoft.com/office/officeart/2005/8/layout/orgChart1"/>
    <dgm:cxn modelId="{99FAD68C-7055-4745-A442-E75E18D5CFA3}" srcId="{48C0C6EC-D0E9-4123-868E-D2A091905730}" destId="{7C9E8E38-51F8-4960-92A6-A505F1D33D7E}" srcOrd="0" destOrd="0" parTransId="{913772CF-0F51-4604-8AAC-146E1024AF41}" sibTransId="{AC579629-D2B9-4A2E-8058-A71D5DB809C2}"/>
    <dgm:cxn modelId="{47D8EC94-28DA-4A5E-8A87-DD9A62AFACAF}" srcId="{48C0C6EC-D0E9-4123-868E-D2A091905730}" destId="{12AAC3A6-03BC-4B8C-B6B1-A329E968DFEA}" srcOrd="1" destOrd="0" parTransId="{860236E5-6A12-433C-BCBB-309D9ED97E9D}" sibTransId="{18962FD8-3B2F-4AF3-A4FA-B3839D245C28}"/>
    <dgm:cxn modelId="{47D6009F-F52E-4A9B-87E1-BF1B1E134B2A}" type="presOf" srcId="{A584CE76-74AA-4BFB-BE22-2C272E89645B}" destId="{16F338F4-2550-44F5-B20E-CA598B9898FA}" srcOrd="0" destOrd="0" presId="urn:microsoft.com/office/officeart/2005/8/layout/orgChart1"/>
    <dgm:cxn modelId="{CF4BC4AC-0696-4AC6-BBA3-C26307401A15}" type="presOf" srcId="{392923D0-148E-4E25-8C65-A4AB64299B29}" destId="{90261B91-A0F7-4FD9-8FF0-71350A24860B}" srcOrd="0" destOrd="0" presId="urn:microsoft.com/office/officeart/2005/8/layout/orgChart1"/>
    <dgm:cxn modelId="{D1D168B0-5986-411C-A89B-47F2FF2FFEB6}" type="presOf" srcId="{7C9E8E38-51F8-4960-92A6-A505F1D33D7E}" destId="{B132A0E9-946D-4339-A7D3-AA5A0C1836CB}" srcOrd="1" destOrd="0" presId="urn:microsoft.com/office/officeart/2005/8/layout/orgChart1"/>
    <dgm:cxn modelId="{2367C6B2-4588-4A3D-ACB3-D5FBE696C73C}" type="presOf" srcId="{4FA6E3A4-16AB-41B8-866F-462B445166FF}" destId="{0EB7A8EE-7056-4A83-8186-705FAB492F29}" srcOrd="0" destOrd="0" presId="urn:microsoft.com/office/officeart/2005/8/layout/orgChart1"/>
    <dgm:cxn modelId="{41BA17B7-564B-48C5-9F08-8207790F234D}" type="presOf" srcId="{60ABEBBE-7212-4AAC-9510-E055874124BA}" destId="{71188F65-549B-4864-ABB9-0DE9673EE146}" srcOrd="0" destOrd="0" presId="urn:microsoft.com/office/officeart/2005/8/layout/orgChart1"/>
    <dgm:cxn modelId="{26FF9EBB-B5B4-4754-A953-9DCCDC671F6E}" type="presOf" srcId="{EAC3D41A-6B0B-4EE7-B310-4CA7BEA43FC9}" destId="{64FB1431-4503-4836-943D-FDF53861DC02}" srcOrd="0" destOrd="0" presId="urn:microsoft.com/office/officeart/2005/8/layout/orgChart1"/>
    <dgm:cxn modelId="{46A3EAC2-A93D-404D-BF6E-0BDB0DB42F22}" type="presOf" srcId="{EAC3D41A-6B0B-4EE7-B310-4CA7BEA43FC9}" destId="{19F0804E-FC3B-4102-B622-5E81234103D3}" srcOrd="1" destOrd="0" presId="urn:microsoft.com/office/officeart/2005/8/layout/orgChart1"/>
    <dgm:cxn modelId="{0C240FC6-EE77-49E5-B1A7-7AA07C5935A1}" type="presOf" srcId="{BF22F85F-751C-464B-8B0E-8941CDA8B529}" destId="{E64DAF80-70BF-4902-BEC4-5EF2261A52B2}" srcOrd="0" destOrd="0" presId="urn:microsoft.com/office/officeart/2005/8/layout/orgChart1"/>
    <dgm:cxn modelId="{A55360CF-E91C-47B0-9046-0242FE0B179E}" srcId="{48C0C6EC-D0E9-4123-868E-D2A091905730}" destId="{4FA6E3A4-16AB-41B8-866F-462B445166FF}" srcOrd="2" destOrd="0" parTransId="{392923D0-148E-4E25-8C65-A4AB64299B29}" sibTransId="{94281A28-A2F9-47F2-A3C1-B6F7D3B07213}"/>
    <dgm:cxn modelId="{06E9CEDE-7EC1-4AB8-A4C9-2D72AF7B4F31}" type="presOf" srcId="{860236E5-6A12-433C-BCBB-309D9ED97E9D}" destId="{D7BAB421-0F15-4968-A211-67DC49801879}" srcOrd="0" destOrd="0" presId="urn:microsoft.com/office/officeart/2005/8/layout/orgChart1"/>
    <dgm:cxn modelId="{4C5AC1DF-EA18-465E-825F-ADC991F36F9B}" type="presOf" srcId="{874B86A3-479C-4DE7-AE45-CFCF487ABE67}" destId="{D6CB3A59-92D8-4798-876F-F32165E748B6}" srcOrd="0" destOrd="0" presId="urn:microsoft.com/office/officeart/2005/8/layout/orgChart1"/>
    <dgm:cxn modelId="{B6E13CEF-5919-4B16-8A8D-C8227EB6AAB4}" type="presOf" srcId="{A584CE76-74AA-4BFB-BE22-2C272E89645B}" destId="{2D4638A2-ED91-4B06-B61C-290FF142F750}" srcOrd="1" destOrd="0" presId="urn:microsoft.com/office/officeart/2005/8/layout/orgChart1"/>
    <dgm:cxn modelId="{64B16BF7-45ED-4967-AAB8-3BA31485024F}" type="presOf" srcId="{7C9E8E38-51F8-4960-92A6-A505F1D33D7E}" destId="{FBA0DEB8-13DC-4E34-9BF5-E3C50785B5F8}" srcOrd="0" destOrd="0" presId="urn:microsoft.com/office/officeart/2005/8/layout/orgChart1"/>
    <dgm:cxn modelId="{E109A7AF-7D42-4C31-AD45-86F4CF9457BF}" type="presParOf" srcId="{71188F65-549B-4864-ABB9-0DE9673EE146}" destId="{88CC03A3-4DF5-4B68-B758-8D6F26327C0D}" srcOrd="0" destOrd="0" presId="urn:microsoft.com/office/officeart/2005/8/layout/orgChart1"/>
    <dgm:cxn modelId="{E3878CAD-8FA0-4C3F-B707-1C416D1F2621}" type="presParOf" srcId="{88CC03A3-4DF5-4B68-B758-8D6F26327C0D}" destId="{B7D8E203-4C0A-4F46-8C63-AD412C2277F5}" srcOrd="0" destOrd="0" presId="urn:microsoft.com/office/officeart/2005/8/layout/orgChart1"/>
    <dgm:cxn modelId="{715F1F40-1214-40B9-9397-134F771F1A45}" type="presParOf" srcId="{B7D8E203-4C0A-4F46-8C63-AD412C2277F5}" destId="{CC1AC4F2-575E-4EBB-AC3A-B057EE9FD603}" srcOrd="0" destOrd="0" presId="urn:microsoft.com/office/officeart/2005/8/layout/orgChart1"/>
    <dgm:cxn modelId="{BEECDA77-8C67-406C-AFDD-6E5FAA7397C8}" type="presParOf" srcId="{B7D8E203-4C0A-4F46-8C63-AD412C2277F5}" destId="{E89E4572-586C-4239-AF8B-76DE44608780}" srcOrd="1" destOrd="0" presId="urn:microsoft.com/office/officeart/2005/8/layout/orgChart1"/>
    <dgm:cxn modelId="{8CD7FC82-7953-451D-8538-A36B0A95DBEE}" type="presParOf" srcId="{88CC03A3-4DF5-4B68-B758-8D6F26327C0D}" destId="{D712FF39-29B0-4969-A16D-FA55AE2943BB}" srcOrd="1" destOrd="0" presId="urn:microsoft.com/office/officeart/2005/8/layout/orgChart1"/>
    <dgm:cxn modelId="{091F7FBA-0DB6-45A5-B80C-15B4CCB85ACF}" type="presParOf" srcId="{D712FF39-29B0-4969-A16D-FA55AE2943BB}" destId="{EA5A8011-1B4E-4853-A5A0-88363403A54E}" srcOrd="0" destOrd="0" presId="urn:microsoft.com/office/officeart/2005/8/layout/orgChart1"/>
    <dgm:cxn modelId="{82DB75B1-AEE9-4CDE-8A5D-063B8ACBE894}" type="presParOf" srcId="{D712FF39-29B0-4969-A16D-FA55AE2943BB}" destId="{65DFA3A4-B444-416B-8106-FF0E0D0BE267}" srcOrd="1" destOrd="0" presId="urn:microsoft.com/office/officeart/2005/8/layout/orgChart1"/>
    <dgm:cxn modelId="{B1A5187A-D2CA-4AA6-8C1E-7F2968F87BD4}" type="presParOf" srcId="{65DFA3A4-B444-416B-8106-FF0E0D0BE267}" destId="{95A9BFCE-E4B4-441E-A08A-93D924E42DE0}" srcOrd="0" destOrd="0" presId="urn:microsoft.com/office/officeart/2005/8/layout/orgChart1"/>
    <dgm:cxn modelId="{272BF497-28DE-4CF0-B2CD-DEEDC1F705AB}" type="presParOf" srcId="{95A9BFCE-E4B4-441E-A08A-93D924E42DE0}" destId="{FBA0DEB8-13DC-4E34-9BF5-E3C50785B5F8}" srcOrd="0" destOrd="0" presId="urn:microsoft.com/office/officeart/2005/8/layout/orgChart1"/>
    <dgm:cxn modelId="{CDCF54D2-1E97-4EEF-B95D-4B4867641B62}" type="presParOf" srcId="{95A9BFCE-E4B4-441E-A08A-93D924E42DE0}" destId="{B132A0E9-946D-4339-A7D3-AA5A0C1836CB}" srcOrd="1" destOrd="0" presId="urn:microsoft.com/office/officeart/2005/8/layout/orgChart1"/>
    <dgm:cxn modelId="{F15539E9-644D-4BB3-B609-0FF21EC34DD8}" type="presParOf" srcId="{65DFA3A4-B444-416B-8106-FF0E0D0BE267}" destId="{C0B71FBE-3403-418A-BACF-78005358838F}" srcOrd="1" destOrd="0" presId="urn:microsoft.com/office/officeart/2005/8/layout/orgChart1"/>
    <dgm:cxn modelId="{BCBE75E3-923C-414A-8A12-46DC5C66A457}" type="presParOf" srcId="{65DFA3A4-B444-416B-8106-FF0E0D0BE267}" destId="{4A7DED17-605A-4752-A84A-86D2EE09AEDB}" srcOrd="2" destOrd="0" presId="urn:microsoft.com/office/officeart/2005/8/layout/orgChart1"/>
    <dgm:cxn modelId="{73C7D88F-DFBF-4484-B42A-C9EF94839F48}" type="presParOf" srcId="{D712FF39-29B0-4969-A16D-FA55AE2943BB}" destId="{D7BAB421-0F15-4968-A211-67DC49801879}" srcOrd="2" destOrd="0" presId="urn:microsoft.com/office/officeart/2005/8/layout/orgChart1"/>
    <dgm:cxn modelId="{7D95E3C9-7884-4D0E-B8A9-376B9827A1A4}" type="presParOf" srcId="{D712FF39-29B0-4969-A16D-FA55AE2943BB}" destId="{9121D8AE-CB74-4078-B937-BE014154D5AF}" srcOrd="3" destOrd="0" presId="urn:microsoft.com/office/officeart/2005/8/layout/orgChart1"/>
    <dgm:cxn modelId="{A741342A-AD28-4C1C-AC21-B0DDD2A028EC}" type="presParOf" srcId="{9121D8AE-CB74-4078-B937-BE014154D5AF}" destId="{D76F126F-AE98-4BB4-9D9D-831F52296CA0}" srcOrd="0" destOrd="0" presId="urn:microsoft.com/office/officeart/2005/8/layout/orgChart1"/>
    <dgm:cxn modelId="{3401BF06-78D3-482B-964E-7C372A0679C2}" type="presParOf" srcId="{D76F126F-AE98-4BB4-9D9D-831F52296CA0}" destId="{17063620-BD1A-46A6-9D59-E6E26ACEA55C}" srcOrd="0" destOrd="0" presId="urn:microsoft.com/office/officeart/2005/8/layout/orgChart1"/>
    <dgm:cxn modelId="{345898DF-E5C1-4CDB-BA26-013B40FA782F}" type="presParOf" srcId="{D76F126F-AE98-4BB4-9D9D-831F52296CA0}" destId="{C8AAA43E-95DF-4FCD-81F0-E6817E2507EE}" srcOrd="1" destOrd="0" presId="urn:microsoft.com/office/officeart/2005/8/layout/orgChart1"/>
    <dgm:cxn modelId="{67AE3E29-A111-4BD5-B560-3EAF15EA0BA0}" type="presParOf" srcId="{9121D8AE-CB74-4078-B937-BE014154D5AF}" destId="{41B7CBBE-D079-4188-8443-8F75E880E824}" srcOrd="1" destOrd="0" presId="urn:microsoft.com/office/officeart/2005/8/layout/orgChart1"/>
    <dgm:cxn modelId="{8FDFBF5D-7708-4A6A-B206-8BC47AE3460C}" type="presParOf" srcId="{9121D8AE-CB74-4078-B937-BE014154D5AF}" destId="{A92B44CE-F35F-4C6E-ADDB-7DAF1D0161F2}" srcOrd="2" destOrd="0" presId="urn:microsoft.com/office/officeart/2005/8/layout/orgChart1"/>
    <dgm:cxn modelId="{DAC87262-1237-4E61-BEDF-84AA329DB33F}" type="presParOf" srcId="{D712FF39-29B0-4969-A16D-FA55AE2943BB}" destId="{90261B91-A0F7-4FD9-8FF0-71350A24860B}" srcOrd="4" destOrd="0" presId="urn:microsoft.com/office/officeart/2005/8/layout/orgChart1"/>
    <dgm:cxn modelId="{5A90058D-8191-40EA-8422-2625D1277AD0}" type="presParOf" srcId="{D712FF39-29B0-4969-A16D-FA55AE2943BB}" destId="{21A40443-6756-466E-A389-D4084D406DFF}" srcOrd="5" destOrd="0" presId="urn:microsoft.com/office/officeart/2005/8/layout/orgChart1"/>
    <dgm:cxn modelId="{78AE3D33-3BF7-4D2C-8DC5-8DAF766790D9}" type="presParOf" srcId="{21A40443-6756-466E-A389-D4084D406DFF}" destId="{D74BDCA6-A170-4AB3-AE0D-D92CE5ED1086}" srcOrd="0" destOrd="0" presId="urn:microsoft.com/office/officeart/2005/8/layout/orgChart1"/>
    <dgm:cxn modelId="{4E2F9386-5615-45B6-B24B-96D2EBBB0E09}" type="presParOf" srcId="{D74BDCA6-A170-4AB3-AE0D-D92CE5ED1086}" destId="{0EB7A8EE-7056-4A83-8186-705FAB492F29}" srcOrd="0" destOrd="0" presId="urn:microsoft.com/office/officeart/2005/8/layout/orgChart1"/>
    <dgm:cxn modelId="{F42960FA-4CD6-4405-8487-77BE6D893294}" type="presParOf" srcId="{D74BDCA6-A170-4AB3-AE0D-D92CE5ED1086}" destId="{BDCA487D-9FC8-46E6-8D2A-B76BF7A25300}" srcOrd="1" destOrd="0" presId="urn:microsoft.com/office/officeart/2005/8/layout/orgChart1"/>
    <dgm:cxn modelId="{9E716C31-1723-4A95-AFB0-EE2156AD5559}" type="presParOf" srcId="{21A40443-6756-466E-A389-D4084D406DFF}" destId="{05DD62D6-9262-4308-9422-A79952DCB504}" srcOrd="1" destOrd="0" presId="urn:microsoft.com/office/officeart/2005/8/layout/orgChart1"/>
    <dgm:cxn modelId="{EDE3580D-F9E6-48E3-834C-7800E610F82E}" type="presParOf" srcId="{05DD62D6-9262-4308-9422-A79952DCB504}" destId="{E64DAF80-70BF-4902-BEC4-5EF2261A52B2}" srcOrd="0" destOrd="0" presId="urn:microsoft.com/office/officeart/2005/8/layout/orgChart1"/>
    <dgm:cxn modelId="{C91DED77-1531-490F-BFAC-553A9B64DC17}" type="presParOf" srcId="{05DD62D6-9262-4308-9422-A79952DCB504}" destId="{3CC37CD3-E445-43EC-A936-C929A797D90B}" srcOrd="1" destOrd="0" presId="urn:microsoft.com/office/officeart/2005/8/layout/orgChart1"/>
    <dgm:cxn modelId="{5E8B8DA8-D913-47A6-B23C-403C3C7A3CE9}" type="presParOf" srcId="{3CC37CD3-E445-43EC-A936-C929A797D90B}" destId="{317DDE5B-1423-4D8C-A5ED-27E4DE37BAAA}" srcOrd="0" destOrd="0" presId="urn:microsoft.com/office/officeart/2005/8/layout/orgChart1"/>
    <dgm:cxn modelId="{A1745CB3-2324-492E-A4AD-F0F1D750FFF9}" type="presParOf" srcId="{317DDE5B-1423-4D8C-A5ED-27E4DE37BAAA}" destId="{64FB1431-4503-4836-943D-FDF53861DC02}" srcOrd="0" destOrd="0" presId="urn:microsoft.com/office/officeart/2005/8/layout/orgChart1"/>
    <dgm:cxn modelId="{D7084755-8F6C-4A8C-8794-11AE611C4714}" type="presParOf" srcId="{317DDE5B-1423-4D8C-A5ED-27E4DE37BAAA}" destId="{19F0804E-FC3B-4102-B622-5E81234103D3}" srcOrd="1" destOrd="0" presId="urn:microsoft.com/office/officeart/2005/8/layout/orgChart1"/>
    <dgm:cxn modelId="{75F790A8-C369-4EF0-A534-59C3B0C0B443}" type="presParOf" srcId="{3CC37CD3-E445-43EC-A936-C929A797D90B}" destId="{DBEF1766-7784-4EBC-8D89-D7522002641C}" srcOrd="1" destOrd="0" presId="urn:microsoft.com/office/officeart/2005/8/layout/orgChart1"/>
    <dgm:cxn modelId="{085D0769-45A7-4F19-A00A-02C9135AC79C}" type="presParOf" srcId="{3CC37CD3-E445-43EC-A936-C929A797D90B}" destId="{C70D55CF-861D-4B27-BECD-74A23556A4D1}" srcOrd="2" destOrd="0" presId="urn:microsoft.com/office/officeart/2005/8/layout/orgChart1"/>
    <dgm:cxn modelId="{78902B9C-C01E-4557-93E3-7FB46131B083}" type="presParOf" srcId="{05DD62D6-9262-4308-9422-A79952DCB504}" destId="{D6CB3A59-92D8-4798-876F-F32165E748B6}" srcOrd="2" destOrd="0" presId="urn:microsoft.com/office/officeart/2005/8/layout/orgChart1"/>
    <dgm:cxn modelId="{572F0337-BDDC-4097-B7B0-294D950C4553}" type="presParOf" srcId="{05DD62D6-9262-4308-9422-A79952DCB504}" destId="{9DE45C6D-79EA-4B24-B6EC-915B3D1C398F}" srcOrd="3" destOrd="0" presId="urn:microsoft.com/office/officeart/2005/8/layout/orgChart1"/>
    <dgm:cxn modelId="{708F6210-65B4-4893-834C-65C466DEED97}" type="presParOf" srcId="{9DE45C6D-79EA-4B24-B6EC-915B3D1C398F}" destId="{6A31E80E-5CD8-421D-854A-59049668FEB3}" srcOrd="0" destOrd="0" presId="urn:microsoft.com/office/officeart/2005/8/layout/orgChart1"/>
    <dgm:cxn modelId="{ABDABCEE-6A2A-4A26-A382-EB5927AEB08E}" type="presParOf" srcId="{6A31E80E-5CD8-421D-854A-59049668FEB3}" destId="{16F338F4-2550-44F5-B20E-CA598B9898FA}" srcOrd="0" destOrd="0" presId="urn:microsoft.com/office/officeart/2005/8/layout/orgChart1"/>
    <dgm:cxn modelId="{06D7E08D-C644-4ED3-9A3C-11024A626539}" type="presParOf" srcId="{6A31E80E-5CD8-421D-854A-59049668FEB3}" destId="{2D4638A2-ED91-4B06-B61C-290FF142F750}" srcOrd="1" destOrd="0" presId="urn:microsoft.com/office/officeart/2005/8/layout/orgChart1"/>
    <dgm:cxn modelId="{DD6C7819-0F0A-4F1E-AD81-2A12474081E1}" type="presParOf" srcId="{9DE45C6D-79EA-4B24-B6EC-915B3D1C398F}" destId="{CF3CE684-3D54-4ADF-A168-FE11CD11BC0D}" srcOrd="1" destOrd="0" presId="urn:microsoft.com/office/officeart/2005/8/layout/orgChart1"/>
    <dgm:cxn modelId="{90080C6B-B8D8-4806-AA84-F9E8641EBF55}" type="presParOf" srcId="{9DE45C6D-79EA-4B24-B6EC-915B3D1C398F}" destId="{29463EC4-1325-4923-B886-5031C64A75F1}" srcOrd="2" destOrd="0" presId="urn:microsoft.com/office/officeart/2005/8/layout/orgChart1"/>
    <dgm:cxn modelId="{C639E78D-B5D7-43FA-B0A9-F569366DCEE1}" type="presParOf" srcId="{21A40443-6756-466E-A389-D4084D406DFF}" destId="{05AE24E3-32BB-48AB-8DFA-56DCD29BEE10}" srcOrd="2" destOrd="0" presId="urn:microsoft.com/office/officeart/2005/8/layout/orgChart1"/>
    <dgm:cxn modelId="{768EDD2A-22BA-4ABF-845C-252FD7934CAF}" type="presParOf" srcId="{88CC03A3-4DF5-4B68-B758-8D6F26327C0D}" destId="{F00ACE03-0519-471D-93EE-005C9D2B8440}"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B3A59-92D8-4798-876F-F32165E748B6}">
      <dsp:nvSpPr>
        <dsp:cNvPr id="0" name=""/>
        <dsp:cNvSpPr/>
      </dsp:nvSpPr>
      <dsp:spPr>
        <a:xfrm>
          <a:off x="2171135" y="995692"/>
          <a:ext cx="123353" cy="962160"/>
        </a:xfrm>
        <a:custGeom>
          <a:avLst/>
          <a:gdLst/>
          <a:ahLst/>
          <a:cxnLst/>
          <a:rect l="0" t="0" r="0" b="0"/>
          <a:pathLst>
            <a:path>
              <a:moveTo>
                <a:pt x="0" y="0"/>
              </a:moveTo>
              <a:lnTo>
                <a:pt x="0" y="962160"/>
              </a:lnTo>
              <a:lnTo>
                <a:pt x="123353" y="962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DAF80-70BF-4902-BEC4-5EF2261A52B2}">
      <dsp:nvSpPr>
        <dsp:cNvPr id="0" name=""/>
        <dsp:cNvSpPr/>
      </dsp:nvSpPr>
      <dsp:spPr>
        <a:xfrm>
          <a:off x="2171135" y="995692"/>
          <a:ext cx="123353" cy="378285"/>
        </a:xfrm>
        <a:custGeom>
          <a:avLst/>
          <a:gdLst/>
          <a:ahLst/>
          <a:cxnLst/>
          <a:rect l="0" t="0" r="0" b="0"/>
          <a:pathLst>
            <a:path>
              <a:moveTo>
                <a:pt x="0" y="0"/>
              </a:moveTo>
              <a:lnTo>
                <a:pt x="0" y="378285"/>
              </a:lnTo>
              <a:lnTo>
                <a:pt x="123353" y="378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261B91-A0F7-4FD9-8FF0-71350A24860B}">
      <dsp:nvSpPr>
        <dsp:cNvPr id="0" name=""/>
        <dsp:cNvSpPr/>
      </dsp:nvSpPr>
      <dsp:spPr>
        <a:xfrm>
          <a:off x="1505025" y="411817"/>
          <a:ext cx="995054" cy="172695"/>
        </a:xfrm>
        <a:custGeom>
          <a:avLst/>
          <a:gdLst/>
          <a:ahLst/>
          <a:cxnLst/>
          <a:rect l="0" t="0" r="0" b="0"/>
          <a:pathLst>
            <a:path>
              <a:moveTo>
                <a:pt x="0" y="0"/>
              </a:moveTo>
              <a:lnTo>
                <a:pt x="0" y="86347"/>
              </a:lnTo>
              <a:lnTo>
                <a:pt x="995054" y="86347"/>
              </a:lnTo>
              <a:lnTo>
                <a:pt x="995054" y="172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AB421-0F15-4968-A211-67DC49801879}">
      <dsp:nvSpPr>
        <dsp:cNvPr id="0" name=""/>
        <dsp:cNvSpPr/>
      </dsp:nvSpPr>
      <dsp:spPr>
        <a:xfrm>
          <a:off x="1459305" y="411817"/>
          <a:ext cx="91440" cy="172695"/>
        </a:xfrm>
        <a:custGeom>
          <a:avLst/>
          <a:gdLst/>
          <a:ahLst/>
          <a:cxnLst/>
          <a:rect l="0" t="0" r="0" b="0"/>
          <a:pathLst>
            <a:path>
              <a:moveTo>
                <a:pt x="45720" y="0"/>
              </a:moveTo>
              <a:lnTo>
                <a:pt x="45720" y="172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A8011-1B4E-4853-A5A0-88363403A54E}">
      <dsp:nvSpPr>
        <dsp:cNvPr id="0" name=""/>
        <dsp:cNvSpPr/>
      </dsp:nvSpPr>
      <dsp:spPr>
        <a:xfrm>
          <a:off x="509970" y="411817"/>
          <a:ext cx="995054" cy="172695"/>
        </a:xfrm>
        <a:custGeom>
          <a:avLst/>
          <a:gdLst/>
          <a:ahLst/>
          <a:cxnLst/>
          <a:rect l="0" t="0" r="0" b="0"/>
          <a:pathLst>
            <a:path>
              <a:moveTo>
                <a:pt x="995054" y="0"/>
              </a:moveTo>
              <a:lnTo>
                <a:pt x="995054" y="86347"/>
              </a:lnTo>
              <a:lnTo>
                <a:pt x="0" y="86347"/>
              </a:lnTo>
              <a:lnTo>
                <a:pt x="0" y="172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AC4F2-575E-4EBB-AC3A-B057EE9FD603}">
      <dsp:nvSpPr>
        <dsp:cNvPr id="0" name=""/>
        <dsp:cNvSpPr/>
      </dsp:nvSpPr>
      <dsp:spPr>
        <a:xfrm>
          <a:off x="1093845" y="637"/>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a:t>
          </a:r>
        </a:p>
      </dsp:txBody>
      <dsp:txXfrm>
        <a:off x="1093845" y="637"/>
        <a:ext cx="822359" cy="411179"/>
      </dsp:txXfrm>
    </dsp:sp>
    <dsp:sp modelId="{FBA0DEB8-13DC-4E34-9BF5-E3C50785B5F8}">
      <dsp:nvSpPr>
        <dsp:cNvPr id="0" name=""/>
        <dsp:cNvSpPr/>
      </dsp:nvSpPr>
      <dsp:spPr>
        <a:xfrm>
          <a:off x="98791" y="584512"/>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Temple</a:t>
          </a:r>
        </a:p>
      </dsp:txBody>
      <dsp:txXfrm>
        <a:off x="98791" y="584512"/>
        <a:ext cx="822359" cy="411179"/>
      </dsp:txXfrm>
    </dsp:sp>
    <dsp:sp modelId="{17063620-BD1A-46A6-9D59-E6E26ACEA55C}">
      <dsp:nvSpPr>
        <dsp:cNvPr id="0" name=""/>
        <dsp:cNvSpPr/>
      </dsp:nvSpPr>
      <dsp:spPr>
        <a:xfrm>
          <a:off x="1093845" y="584512"/>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Reservation</a:t>
          </a:r>
        </a:p>
      </dsp:txBody>
      <dsp:txXfrm>
        <a:off x="1093845" y="584512"/>
        <a:ext cx="822359" cy="411179"/>
      </dsp:txXfrm>
    </dsp:sp>
    <dsp:sp modelId="{0EB7A8EE-7056-4A83-8186-705FAB492F29}">
      <dsp:nvSpPr>
        <dsp:cNvPr id="0" name=""/>
        <dsp:cNvSpPr/>
      </dsp:nvSpPr>
      <dsp:spPr>
        <a:xfrm>
          <a:off x="2088900" y="584512"/>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Services</a:t>
          </a:r>
        </a:p>
      </dsp:txBody>
      <dsp:txXfrm>
        <a:off x="2088900" y="584512"/>
        <a:ext cx="822359" cy="411179"/>
      </dsp:txXfrm>
    </dsp:sp>
    <dsp:sp modelId="{64FB1431-4503-4836-943D-FDF53861DC02}">
      <dsp:nvSpPr>
        <dsp:cNvPr id="0" name=""/>
        <dsp:cNvSpPr/>
      </dsp:nvSpPr>
      <dsp:spPr>
        <a:xfrm>
          <a:off x="2294489" y="1168387"/>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Reception</a:t>
          </a:r>
        </a:p>
      </dsp:txBody>
      <dsp:txXfrm>
        <a:off x="2294489" y="1168387"/>
        <a:ext cx="822359" cy="411179"/>
      </dsp:txXfrm>
    </dsp:sp>
    <dsp:sp modelId="{16F338F4-2550-44F5-B20E-CA598B9898FA}">
      <dsp:nvSpPr>
        <dsp:cNvPr id="0" name=""/>
        <dsp:cNvSpPr/>
      </dsp:nvSpPr>
      <dsp:spPr>
        <a:xfrm>
          <a:off x="2294489" y="1752262"/>
          <a:ext cx="822359" cy="411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FT Temple Missionary</a:t>
          </a:r>
        </a:p>
      </dsp:txBody>
      <dsp:txXfrm>
        <a:off x="2294489" y="1752262"/>
        <a:ext cx="822359" cy="4111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Jorge Andres</dc:creator>
  <cp:keywords/>
  <dc:description/>
  <cp:lastModifiedBy>Flores, Jorge Andres</cp:lastModifiedBy>
  <cp:revision>1</cp:revision>
  <dcterms:created xsi:type="dcterms:W3CDTF">2022-03-21T22:59:00Z</dcterms:created>
  <dcterms:modified xsi:type="dcterms:W3CDTF">2022-03-22T00:20:00Z</dcterms:modified>
</cp:coreProperties>
</file>